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F33A" w14:textId="77777777" w:rsidR="00D923F3" w:rsidRDefault="00D923F3">
      <w:pPr>
        <w:pStyle w:val="Cmsor1"/>
        <w:keepNext w:val="0"/>
        <w:keepLines w:val="0"/>
        <w:spacing w:before="0" w:after="0" w:line="240" w:lineRule="auto"/>
        <w:jc w:val="center"/>
        <w:rPr>
          <w:rFonts w:ascii="Calibri" w:eastAsia="Calibri" w:hAnsi="Calibri" w:cs="Calibri"/>
          <w:b/>
          <w:sz w:val="46"/>
          <w:szCs w:val="46"/>
        </w:rPr>
      </w:pPr>
      <w:bookmarkStart w:id="0" w:name="_myn6a3jxa73o" w:colFirst="0" w:colLast="0"/>
      <w:bookmarkEnd w:id="0"/>
    </w:p>
    <w:p w14:paraId="7A43DEF2" w14:textId="77777777" w:rsidR="00D923F3" w:rsidRDefault="00D923F3">
      <w:pPr>
        <w:pStyle w:val="Cmsor1"/>
        <w:keepNext w:val="0"/>
        <w:keepLines w:val="0"/>
        <w:spacing w:before="0" w:after="0" w:line="240" w:lineRule="auto"/>
        <w:jc w:val="center"/>
        <w:rPr>
          <w:rFonts w:ascii="Calibri" w:eastAsia="Calibri" w:hAnsi="Calibri" w:cs="Calibri"/>
          <w:b/>
          <w:sz w:val="46"/>
          <w:szCs w:val="46"/>
        </w:rPr>
      </w:pPr>
      <w:bookmarkStart w:id="1" w:name="_r4jf9iiano4" w:colFirst="0" w:colLast="0"/>
      <w:bookmarkEnd w:id="1"/>
    </w:p>
    <w:p w14:paraId="18CCD2E4" w14:textId="77777777" w:rsidR="00D923F3" w:rsidRDefault="00784D1B">
      <w:pPr>
        <w:pStyle w:val="Cmsor1"/>
        <w:keepNext w:val="0"/>
        <w:keepLines w:val="0"/>
        <w:spacing w:before="0" w:after="0" w:line="240" w:lineRule="auto"/>
        <w:jc w:val="center"/>
        <w:rPr>
          <w:rFonts w:ascii="Calibri" w:eastAsia="Calibri" w:hAnsi="Calibri" w:cs="Calibri"/>
          <w:b/>
          <w:sz w:val="46"/>
          <w:szCs w:val="46"/>
        </w:rPr>
      </w:pPr>
      <w:bookmarkStart w:id="2" w:name="_eb83fbda1tkm" w:colFirst="0" w:colLast="0"/>
      <w:bookmarkEnd w:id="2"/>
      <w:r>
        <w:rPr>
          <w:rFonts w:ascii="Calibri" w:eastAsia="Calibri" w:hAnsi="Calibri" w:cs="Calibri"/>
          <w:b/>
          <w:noProof/>
          <w:sz w:val="46"/>
          <w:szCs w:val="46"/>
          <w:lang w:val="hu-HU"/>
        </w:rPr>
        <w:drawing>
          <wp:inline distT="114300" distB="114300" distL="114300" distR="114300" wp14:anchorId="628CCFD0" wp14:editId="4F0D4118">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723900"/>
                    </a:xfrm>
                    <a:prstGeom prst="rect">
                      <a:avLst/>
                    </a:prstGeom>
                    <a:ln/>
                  </pic:spPr>
                </pic:pic>
              </a:graphicData>
            </a:graphic>
          </wp:inline>
        </w:drawing>
      </w:r>
    </w:p>
    <w:p w14:paraId="04C33ABD" w14:textId="77777777" w:rsidR="00D923F3" w:rsidRDefault="00D923F3">
      <w:pPr>
        <w:pStyle w:val="Cmsor1"/>
        <w:keepNext w:val="0"/>
        <w:keepLines w:val="0"/>
        <w:spacing w:before="0" w:after="0" w:line="240" w:lineRule="auto"/>
        <w:jc w:val="center"/>
        <w:rPr>
          <w:rFonts w:ascii="Calibri" w:eastAsia="Calibri" w:hAnsi="Calibri" w:cs="Calibri"/>
          <w:b/>
          <w:sz w:val="46"/>
          <w:szCs w:val="46"/>
        </w:rPr>
      </w:pPr>
      <w:bookmarkStart w:id="3" w:name="_bce88n4xfq9s" w:colFirst="0" w:colLast="0"/>
      <w:bookmarkEnd w:id="3"/>
    </w:p>
    <w:p w14:paraId="50B12A31" w14:textId="77777777" w:rsidR="00D923F3" w:rsidRDefault="00D923F3">
      <w:pPr>
        <w:pStyle w:val="Cmsor1"/>
        <w:keepNext w:val="0"/>
        <w:keepLines w:val="0"/>
        <w:spacing w:before="0" w:after="0" w:line="240" w:lineRule="auto"/>
        <w:rPr>
          <w:rFonts w:ascii="Calibri" w:eastAsia="Calibri" w:hAnsi="Calibri" w:cs="Calibri"/>
          <w:b/>
          <w:sz w:val="46"/>
          <w:szCs w:val="46"/>
        </w:rPr>
      </w:pPr>
      <w:bookmarkStart w:id="4" w:name="_tc72z3mxxvim" w:colFirst="0" w:colLast="0"/>
      <w:bookmarkEnd w:id="4"/>
    </w:p>
    <w:p w14:paraId="37AC8938" w14:textId="77777777" w:rsidR="00D923F3" w:rsidRDefault="00784D1B">
      <w:pPr>
        <w:pStyle w:val="Cmsor1"/>
        <w:keepNext w:val="0"/>
        <w:keepLines w:val="0"/>
        <w:spacing w:before="0" w:after="0" w:line="240" w:lineRule="auto"/>
        <w:jc w:val="center"/>
        <w:rPr>
          <w:rFonts w:ascii="Calibri" w:eastAsia="Calibri" w:hAnsi="Calibri" w:cs="Calibri"/>
          <w:b/>
          <w:sz w:val="46"/>
          <w:szCs w:val="46"/>
        </w:rPr>
      </w:pPr>
      <w:bookmarkStart w:id="5" w:name="_sgwsj8f53nur" w:colFirst="0" w:colLast="0"/>
      <w:bookmarkEnd w:id="5"/>
      <w:r>
        <w:rPr>
          <w:rFonts w:ascii="Calibri" w:eastAsia="Calibri" w:hAnsi="Calibri" w:cs="Calibri"/>
          <w:b/>
          <w:sz w:val="46"/>
          <w:szCs w:val="46"/>
        </w:rPr>
        <w:t>Sections of a Stage 1 Registered Report</w:t>
      </w:r>
    </w:p>
    <w:p w14:paraId="71190700" w14:textId="77777777" w:rsidR="00D923F3" w:rsidRDefault="00784D1B">
      <w:pPr>
        <w:pStyle w:val="Cmsor1"/>
        <w:keepNext w:val="0"/>
        <w:keepLines w:val="0"/>
        <w:spacing w:before="0" w:after="0" w:line="240" w:lineRule="auto"/>
        <w:jc w:val="center"/>
        <w:rPr>
          <w:rFonts w:ascii="Calibri" w:eastAsia="Calibri" w:hAnsi="Calibri" w:cs="Calibri"/>
          <w:b/>
          <w:i/>
          <w:sz w:val="46"/>
          <w:szCs w:val="46"/>
        </w:rPr>
      </w:pPr>
      <w:bookmarkStart w:id="6" w:name="_7ehvkxolpo3r" w:colFirst="0" w:colLast="0"/>
      <w:bookmarkEnd w:id="6"/>
      <w:r>
        <w:rPr>
          <w:rFonts w:ascii="Calibri" w:eastAsia="Calibri" w:hAnsi="Calibri" w:cs="Calibri"/>
          <w:b/>
          <w:i/>
          <w:sz w:val="46"/>
          <w:szCs w:val="46"/>
        </w:rPr>
        <w:t>Scientific Reports</w:t>
      </w:r>
    </w:p>
    <w:p w14:paraId="682E8D26" w14:textId="77777777" w:rsidR="00D923F3" w:rsidRDefault="00784D1B">
      <w:pPr>
        <w:pStyle w:val="Cmsor1"/>
        <w:keepNext w:val="0"/>
        <w:keepLines w:val="0"/>
        <w:spacing w:before="0" w:after="0" w:line="240" w:lineRule="auto"/>
        <w:rPr>
          <w:rFonts w:ascii="Calibri" w:eastAsia="Calibri" w:hAnsi="Calibri" w:cs="Calibri"/>
          <w:b/>
          <w:sz w:val="24"/>
          <w:szCs w:val="24"/>
        </w:rPr>
      </w:pPr>
      <w:bookmarkStart w:id="7" w:name="_3i25a1spyhve" w:colFirst="0" w:colLast="0"/>
      <w:bookmarkEnd w:id="7"/>
      <w:r>
        <w:rPr>
          <w:rFonts w:ascii="Calibri" w:eastAsia="Calibri" w:hAnsi="Calibri" w:cs="Calibri"/>
          <w:b/>
          <w:sz w:val="24"/>
          <w:szCs w:val="24"/>
        </w:rPr>
        <w:t xml:space="preserve"> </w:t>
      </w:r>
    </w:p>
    <w:p w14:paraId="5CE9D846" w14:textId="77777777" w:rsidR="00D923F3" w:rsidRDefault="00D923F3">
      <w:pPr>
        <w:pStyle w:val="Cmsor1"/>
        <w:keepNext w:val="0"/>
        <w:keepLines w:val="0"/>
        <w:spacing w:before="0" w:after="0" w:line="240" w:lineRule="auto"/>
        <w:ind w:left="360"/>
        <w:rPr>
          <w:rFonts w:ascii="Calibri" w:eastAsia="Calibri" w:hAnsi="Calibri" w:cs="Calibri"/>
          <w:b/>
          <w:sz w:val="24"/>
          <w:szCs w:val="24"/>
        </w:rPr>
      </w:pPr>
      <w:bookmarkStart w:id="8" w:name="_lhqukop3ydeg" w:colFirst="0" w:colLast="0"/>
      <w:bookmarkEnd w:id="8"/>
    </w:p>
    <w:p w14:paraId="121ADDBC" w14:textId="77777777"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9" w:name="_ohsjzumfjrc8" w:colFirst="0" w:colLast="0"/>
      <w:bookmarkEnd w:id="9"/>
      <w:r>
        <w:rPr>
          <w:rFonts w:ascii="Calibri" w:eastAsia="Calibri" w:hAnsi="Calibri" w:cs="Calibri"/>
          <w:b/>
          <w:sz w:val="24"/>
          <w:szCs w:val="24"/>
        </w:rPr>
        <w:t>Title page</w:t>
      </w:r>
    </w:p>
    <w:p w14:paraId="2BB922C8" w14:textId="77777777"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10" w:name="_ndqecb54546n" w:colFirst="0" w:colLast="0"/>
      <w:bookmarkEnd w:id="10"/>
      <w:r>
        <w:rPr>
          <w:rFonts w:ascii="Calibri" w:eastAsia="Calibri" w:hAnsi="Calibri" w:cs="Calibri"/>
          <w:b/>
          <w:sz w:val="24"/>
          <w:szCs w:val="24"/>
        </w:rPr>
        <w:t>Abstract</w:t>
      </w:r>
    </w:p>
    <w:p w14:paraId="78780FF2" w14:textId="77777777"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11" w:name="_e2jcoeu5logb" w:colFirst="0" w:colLast="0"/>
      <w:bookmarkEnd w:id="11"/>
      <w:r>
        <w:rPr>
          <w:rFonts w:ascii="Calibri" w:eastAsia="Calibri" w:hAnsi="Calibri" w:cs="Calibri"/>
          <w:b/>
          <w:sz w:val="24"/>
          <w:szCs w:val="24"/>
        </w:rPr>
        <w:t>Introduction (no subheadings permitted)</w:t>
      </w:r>
    </w:p>
    <w:p w14:paraId="3108A715" w14:textId="77777777" w:rsidR="00D923F3" w:rsidRDefault="00784D1B">
      <w:pPr>
        <w:pStyle w:val="Cmsor1"/>
        <w:keepNext w:val="0"/>
        <w:keepLines w:val="0"/>
        <w:spacing w:before="0" w:after="0" w:line="240" w:lineRule="auto"/>
        <w:ind w:left="360"/>
        <w:rPr>
          <w:rFonts w:ascii="Calibri" w:eastAsia="Calibri" w:hAnsi="Calibri" w:cs="Calibri"/>
          <w:b/>
          <w:sz w:val="24"/>
          <w:szCs w:val="24"/>
        </w:rPr>
      </w:pPr>
      <w:bookmarkStart w:id="12" w:name="_ricbsvdmjfxw" w:colFirst="0" w:colLast="0"/>
      <w:bookmarkEnd w:id="12"/>
      <w:r>
        <w:rPr>
          <w:rFonts w:ascii="Calibri" w:eastAsia="Calibri" w:hAnsi="Calibri" w:cs="Calibri"/>
          <w:b/>
          <w:sz w:val="24"/>
          <w:szCs w:val="24"/>
        </w:rPr>
        <w:t>Methods</w:t>
      </w:r>
    </w:p>
    <w:p w14:paraId="33FEA752" w14:textId="77777777"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Ethics information</w:t>
      </w:r>
    </w:p>
    <w:p w14:paraId="4B65D4B2" w14:textId="77777777"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Pilot data (if applicable)</w:t>
      </w:r>
    </w:p>
    <w:p w14:paraId="1C9D9DB0" w14:textId="77777777"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Design</w:t>
      </w:r>
    </w:p>
    <w:p w14:paraId="65B7276D" w14:textId="77777777"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Sampling plan</w:t>
      </w:r>
    </w:p>
    <w:p w14:paraId="3E706D2B" w14:textId="77777777" w:rsidR="00D923F3" w:rsidRDefault="00784D1B">
      <w:pPr>
        <w:spacing w:line="240" w:lineRule="auto"/>
        <w:ind w:left="1460" w:hanging="380"/>
        <w:rPr>
          <w:rFonts w:ascii="Calibri" w:eastAsia="Calibri" w:hAnsi="Calibri" w:cs="Calibri"/>
          <w:i/>
          <w:sz w:val="24"/>
          <w:szCs w:val="24"/>
        </w:rPr>
      </w:pPr>
      <w:r>
        <w:rPr>
          <w:rFonts w:ascii="Calibri" w:eastAsia="Calibri" w:hAnsi="Calibri" w:cs="Calibri"/>
          <w:i/>
          <w:sz w:val="24"/>
          <w:szCs w:val="24"/>
        </w:rPr>
        <w:t>Analysis plan</w:t>
      </w:r>
    </w:p>
    <w:p w14:paraId="7A18EC06"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3" w:name="_p2lyxlo0zfat" w:colFirst="0" w:colLast="0"/>
      <w:bookmarkEnd w:id="13"/>
      <w:r>
        <w:rPr>
          <w:rFonts w:ascii="Calibri" w:eastAsia="Calibri" w:hAnsi="Calibri" w:cs="Calibri"/>
          <w:b/>
          <w:sz w:val="24"/>
          <w:szCs w:val="24"/>
        </w:rPr>
        <w:t>Data availability statement</w:t>
      </w:r>
    </w:p>
    <w:p w14:paraId="2923A77B"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4" w:name="_lku322e1cyh" w:colFirst="0" w:colLast="0"/>
      <w:bookmarkEnd w:id="14"/>
      <w:r>
        <w:rPr>
          <w:rFonts w:ascii="Calibri" w:eastAsia="Calibri" w:hAnsi="Calibri" w:cs="Calibri"/>
          <w:b/>
          <w:sz w:val="24"/>
          <w:szCs w:val="24"/>
        </w:rPr>
        <w:t>Code availability statement</w:t>
      </w:r>
    </w:p>
    <w:p w14:paraId="57DCD28E"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5" w:name="_8ccbn7xzg0zt" w:colFirst="0" w:colLast="0"/>
      <w:bookmarkEnd w:id="15"/>
      <w:r>
        <w:rPr>
          <w:rFonts w:ascii="Calibri" w:eastAsia="Calibri" w:hAnsi="Calibri" w:cs="Calibri"/>
          <w:b/>
          <w:sz w:val="24"/>
          <w:szCs w:val="24"/>
        </w:rPr>
        <w:t>References</w:t>
      </w:r>
    </w:p>
    <w:p w14:paraId="4D866641"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6" w:name="_mbxb8rmiy86z" w:colFirst="0" w:colLast="0"/>
      <w:bookmarkEnd w:id="16"/>
      <w:r>
        <w:rPr>
          <w:rFonts w:ascii="Calibri" w:eastAsia="Calibri" w:hAnsi="Calibri" w:cs="Calibri"/>
          <w:b/>
          <w:sz w:val="24"/>
          <w:szCs w:val="24"/>
        </w:rPr>
        <w:t>Acknowledgements</w:t>
      </w:r>
    </w:p>
    <w:p w14:paraId="380DAF32"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7" w:name="_ixs9z4uj9gra" w:colFirst="0" w:colLast="0"/>
      <w:bookmarkEnd w:id="17"/>
      <w:r>
        <w:rPr>
          <w:rFonts w:ascii="Calibri" w:eastAsia="Calibri" w:hAnsi="Calibri" w:cs="Calibri"/>
          <w:b/>
          <w:sz w:val="24"/>
          <w:szCs w:val="24"/>
        </w:rPr>
        <w:t>Author contributions</w:t>
      </w:r>
    </w:p>
    <w:p w14:paraId="0006D401"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8" w:name="_yicdw5sqp8c7" w:colFirst="0" w:colLast="0"/>
      <w:bookmarkEnd w:id="18"/>
      <w:r>
        <w:rPr>
          <w:rFonts w:ascii="Calibri" w:eastAsia="Calibri" w:hAnsi="Calibri" w:cs="Calibri"/>
          <w:b/>
          <w:sz w:val="24"/>
          <w:szCs w:val="24"/>
        </w:rPr>
        <w:t>Competing interests</w:t>
      </w:r>
    </w:p>
    <w:p w14:paraId="20FFDEBE"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19" w:name="_vy40eoo5t0ob" w:colFirst="0" w:colLast="0"/>
      <w:bookmarkEnd w:id="19"/>
      <w:r>
        <w:rPr>
          <w:rFonts w:ascii="Calibri" w:eastAsia="Calibri" w:hAnsi="Calibri" w:cs="Calibri"/>
          <w:b/>
          <w:sz w:val="24"/>
          <w:szCs w:val="24"/>
        </w:rPr>
        <w:t>Figures &amp; Figure captions</w:t>
      </w:r>
    </w:p>
    <w:p w14:paraId="1310D13B" w14:textId="77777777" w:rsidR="00D923F3" w:rsidRDefault="00784D1B">
      <w:pPr>
        <w:pStyle w:val="Cmsor2"/>
        <w:keepNext w:val="0"/>
        <w:keepLines w:val="0"/>
        <w:spacing w:before="0" w:after="0" w:line="240" w:lineRule="auto"/>
        <w:ind w:left="360"/>
        <w:rPr>
          <w:rFonts w:ascii="Calibri" w:eastAsia="Calibri" w:hAnsi="Calibri" w:cs="Calibri"/>
          <w:b/>
          <w:sz w:val="24"/>
          <w:szCs w:val="24"/>
        </w:rPr>
      </w:pPr>
      <w:bookmarkStart w:id="20" w:name="_ln48ha65ytnt" w:colFirst="0" w:colLast="0"/>
      <w:bookmarkEnd w:id="20"/>
      <w:r>
        <w:rPr>
          <w:rFonts w:ascii="Calibri" w:eastAsia="Calibri" w:hAnsi="Calibri" w:cs="Calibri"/>
          <w:b/>
          <w:sz w:val="24"/>
          <w:szCs w:val="24"/>
        </w:rPr>
        <w:t>Tables (A Design Table is mandatory)</w:t>
      </w:r>
    </w:p>
    <w:p w14:paraId="07377A03" w14:textId="77777777" w:rsidR="00D923F3" w:rsidRDefault="00784D1B">
      <w:pPr>
        <w:spacing w:line="240" w:lineRule="auto"/>
        <w:ind w:left="360"/>
        <w:rPr>
          <w:rFonts w:ascii="Calibri" w:eastAsia="Calibri" w:hAnsi="Calibri" w:cs="Calibri"/>
          <w:b/>
          <w:sz w:val="24"/>
          <w:szCs w:val="24"/>
        </w:rPr>
      </w:pPr>
      <w:r>
        <w:rPr>
          <w:rFonts w:ascii="Calibri" w:eastAsia="Calibri" w:hAnsi="Calibri" w:cs="Calibri"/>
          <w:b/>
          <w:sz w:val="24"/>
          <w:szCs w:val="24"/>
        </w:rPr>
        <w:t>Supplementary information</w:t>
      </w:r>
    </w:p>
    <w:p w14:paraId="765073B1" w14:textId="77777777" w:rsidR="00D923F3" w:rsidRDefault="00784D1B">
      <w:pPr>
        <w:spacing w:line="240" w:lineRule="auto"/>
        <w:ind w:left="360"/>
        <w:rPr>
          <w:rFonts w:ascii="Calibri" w:eastAsia="Calibri" w:hAnsi="Calibri" w:cs="Calibri"/>
        </w:rPr>
      </w:pPr>
      <w:r>
        <w:rPr>
          <w:rFonts w:ascii="Calibri" w:eastAsia="Calibri" w:hAnsi="Calibri" w:cs="Calibri"/>
        </w:rPr>
        <w:t xml:space="preserve"> </w:t>
      </w:r>
    </w:p>
    <w:p w14:paraId="07734CC2" w14:textId="77777777" w:rsidR="00D923F3" w:rsidRDefault="00784D1B">
      <w:pPr>
        <w:spacing w:line="240" w:lineRule="auto"/>
        <w:rPr>
          <w:rFonts w:ascii="Calibri" w:eastAsia="Calibri" w:hAnsi="Calibri" w:cs="Calibri"/>
        </w:rPr>
      </w:pPr>
      <w:r>
        <w:rPr>
          <w:rFonts w:ascii="Calibri" w:eastAsia="Calibri" w:hAnsi="Calibri" w:cs="Calibri"/>
        </w:rPr>
        <w:t xml:space="preserve"> </w:t>
      </w:r>
    </w:p>
    <w:p w14:paraId="6D5460E7" w14:textId="77777777" w:rsidR="00D923F3" w:rsidRDefault="00D923F3">
      <w:pPr>
        <w:spacing w:line="240" w:lineRule="auto"/>
        <w:rPr>
          <w:rFonts w:ascii="Calibri" w:eastAsia="Calibri" w:hAnsi="Calibri" w:cs="Calibri"/>
          <w:i/>
          <w:sz w:val="44"/>
          <w:szCs w:val="44"/>
        </w:rPr>
      </w:pPr>
    </w:p>
    <w:p w14:paraId="5916611F" w14:textId="77777777" w:rsidR="00D923F3" w:rsidRDefault="00D923F3">
      <w:pPr>
        <w:spacing w:line="240" w:lineRule="auto"/>
        <w:rPr>
          <w:rFonts w:ascii="Calibri" w:eastAsia="Calibri" w:hAnsi="Calibri" w:cs="Calibri"/>
          <w:i/>
          <w:sz w:val="44"/>
          <w:szCs w:val="44"/>
        </w:rPr>
      </w:pPr>
    </w:p>
    <w:p w14:paraId="4A98CEFB" w14:textId="77777777" w:rsidR="00D923F3" w:rsidRDefault="00A4249C">
      <w:pPr>
        <w:spacing w:line="240" w:lineRule="auto"/>
        <w:rPr>
          <w:rFonts w:ascii="Calibri" w:eastAsia="Calibri" w:hAnsi="Calibri" w:cs="Calibri"/>
          <w:b/>
          <w:sz w:val="46"/>
          <w:szCs w:val="46"/>
        </w:rPr>
      </w:pPr>
      <w:r>
        <w:rPr>
          <w:rFonts w:ascii="Calibri" w:eastAsia="Calibri" w:hAnsi="Calibri" w:cs="Calibri"/>
          <w:b/>
          <w:sz w:val="46"/>
          <w:szCs w:val="46"/>
        </w:rPr>
        <w:lastRenderedPageBreak/>
        <w:t>Possibility of multi-millijoule-level single and multicycle compact terahertz sources pumping by Co2 laser</w:t>
      </w:r>
    </w:p>
    <w:p w14:paraId="63496286" w14:textId="77777777" w:rsidR="00D923F3" w:rsidRDefault="00784D1B">
      <w:pPr>
        <w:spacing w:line="240" w:lineRule="auto"/>
        <w:rPr>
          <w:rFonts w:ascii="Calibri" w:eastAsia="Calibri" w:hAnsi="Calibri" w:cs="Calibri"/>
        </w:rPr>
      </w:pPr>
      <w:r>
        <w:rPr>
          <w:rFonts w:ascii="Calibri" w:eastAsia="Calibri" w:hAnsi="Calibri" w:cs="Calibri"/>
        </w:rPr>
        <w:t xml:space="preserve"> </w:t>
      </w:r>
    </w:p>
    <w:p w14:paraId="1155ABBD" w14:textId="77777777" w:rsidR="00D923F3" w:rsidRDefault="00A4249C">
      <w:pPr>
        <w:spacing w:line="240" w:lineRule="auto"/>
        <w:rPr>
          <w:rFonts w:ascii="Calibri" w:eastAsia="Calibri" w:hAnsi="Calibri" w:cs="Calibri"/>
        </w:rPr>
      </w:pPr>
      <w:proofErr w:type="spellStart"/>
      <w:r>
        <w:rPr>
          <w:rFonts w:ascii="Calibri" w:eastAsia="Calibri" w:hAnsi="Calibri" w:cs="Calibri"/>
        </w:rPr>
        <w:t>György</w:t>
      </w:r>
      <w:proofErr w:type="spellEnd"/>
      <w:r>
        <w:rPr>
          <w:rFonts w:ascii="Calibri" w:eastAsia="Calibri" w:hAnsi="Calibri" w:cs="Calibri"/>
        </w:rPr>
        <w:t xml:space="preserve"> Tóth</w:t>
      </w:r>
      <w:r w:rsidR="00784D1B">
        <w:rPr>
          <w:rFonts w:ascii="Calibri" w:eastAsia="Calibri" w:hAnsi="Calibri" w:cs="Calibri"/>
          <w:vertAlign w:val="superscript"/>
        </w:rPr>
        <w:t>1</w:t>
      </w:r>
      <w:r>
        <w:rPr>
          <w:rFonts w:ascii="Calibri" w:eastAsia="Calibri" w:hAnsi="Calibri" w:cs="Calibri"/>
          <w:vertAlign w:val="superscript"/>
        </w:rPr>
        <w:t>,2</w:t>
      </w:r>
      <w:r w:rsidR="00784D1B">
        <w:rPr>
          <w:rFonts w:ascii="Calibri" w:eastAsia="Calibri" w:hAnsi="Calibri" w:cs="Calibri"/>
        </w:rPr>
        <w:t xml:space="preserve">*, </w:t>
      </w:r>
      <w:proofErr w:type="spellStart"/>
      <w:r>
        <w:rPr>
          <w:rFonts w:ascii="Calibri" w:eastAsia="Calibri" w:hAnsi="Calibri" w:cs="Calibri"/>
        </w:rPr>
        <w:t>Gabit</w:t>
      </w:r>
      <w:proofErr w:type="spellEnd"/>
      <w:r>
        <w:rPr>
          <w:rFonts w:ascii="Calibri" w:eastAsia="Calibri" w:hAnsi="Calibri" w:cs="Calibri"/>
        </w:rPr>
        <w:t xml:space="preserve"> Nazymbekov</w:t>
      </w:r>
      <w:r>
        <w:rPr>
          <w:rFonts w:ascii="Calibri" w:eastAsia="Calibri" w:hAnsi="Calibri" w:cs="Calibri"/>
          <w:vertAlign w:val="superscript"/>
        </w:rPr>
        <w:t>1</w:t>
      </w:r>
      <w:r w:rsidR="00784D1B">
        <w:rPr>
          <w:rFonts w:ascii="Calibri" w:eastAsia="Calibri" w:hAnsi="Calibri" w:cs="Calibri"/>
        </w:rPr>
        <w:t xml:space="preserve">, </w:t>
      </w:r>
      <w:r w:rsidR="00DC6FC1">
        <w:rPr>
          <w:rFonts w:ascii="Calibri" w:eastAsia="Calibri" w:hAnsi="Calibri" w:cs="Calibri"/>
        </w:rPr>
        <w:t>Gergő Illés</w:t>
      </w:r>
      <w:r w:rsidR="00DC6FC1">
        <w:rPr>
          <w:rFonts w:ascii="Calibri" w:eastAsia="Calibri" w:hAnsi="Calibri" w:cs="Calibri"/>
          <w:vertAlign w:val="superscript"/>
        </w:rPr>
        <w:t>1</w:t>
      </w:r>
      <w:r w:rsidR="00DC6FC1">
        <w:rPr>
          <w:rFonts w:ascii="Calibri" w:eastAsia="Calibri" w:hAnsi="Calibri" w:cs="Calibri"/>
        </w:rPr>
        <w:t xml:space="preserve">, </w:t>
      </w:r>
      <w:r>
        <w:rPr>
          <w:rFonts w:ascii="Calibri" w:eastAsia="Calibri" w:hAnsi="Calibri" w:cs="Calibri"/>
        </w:rPr>
        <w:t>Nelson Mbithi</w:t>
      </w:r>
      <w:r w:rsidR="00784D1B">
        <w:rPr>
          <w:rFonts w:ascii="Calibri" w:eastAsia="Calibri" w:hAnsi="Calibri" w:cs="Calibri"/>
          <w:vertAlign w:val="superscript"/>
        </w:rPr>
        <w:t>1</w:t>
      </w:r>
      <w:r w:rsidR="00784D1B">
        <w:rPr>
          <w:rFonts w:ascii="Calibri" w:eastAsia="Calibri" w:hAnsi="Calibri" w:cs="Calibri"/>
        </w:rPr>
        <w:t xml:space="preserve">, </w:t>
      </w:r>
      <w:proofErr w:type="spellStart"/>
      <w:r>
        <w:rPr>
          <w:rFonts w:ascii="Calibri" w:eastAsia="Calibri" w:hAnsi="Calibri" w:cs="Calibri"/>
        </w:rPr>
        <w:t>János</w:t>
      </w:r>
      <w:proofErr w:type="spellEnd"/>
      <w:r>
        <w:rPr>
          <w:rFonts w:ascii="Calibri" w:eastAsia="Calibri" w:hAnsi="Calibri" w:cs="Calibri"/>
        </w:rPr>
        <w:t xml:space="preserve"> Hebling</w:t>
      </w:r>
      <w:r w:rsidR="00784D1B">
        <w:rPr>
          <w:rFonts w:ascii="Calibri" w:eastAsia="Calibri" w:hAnsi="Calibri" w:cs="Calibri"/>
          <w:vertAlign w:val="superscript"/>
        </w:rPr>
        <w:t>1,</w:t>
      </w:r>
      <w:r>
        <w:rPr>
          <w:rFonts w:ascii="Calibri" w:eastAsia="Calibri" w:hAnsi="Calibri" w:cs="Calibri"/>
          <w:vertAlign w:val="superscript"/>
        </w:rPr>
        <w:t>2,</w:t>
      </w:r>
      <w:r w:rsidR="00784D1B">
        <w:rPr>
          <w:rFonts w:ascii="Calibri" w:eastAsia="Calibri" w:hAnsi="Calibri" w:cs="Calibri"/>
          <w:vertAlign w:val="superscript"/>
        </w:rPr>
        <w:t>3</w:t>
      </w:r>
      <w:r>
        <w:rPr>
          <w:rFonts w:ascii="Calibri" w:eastAsia="Calibri" w:hAnsi="Calibri" w:cs="Calibri"/>
          <w:vertAlign w:val="superscript"/>
        </w:rPr>
        <w:t>*</w:t>
      </w:r>
    </w:p>
    <w:p w14:paraId="1EAA2B35" w14:textId="77777777" w:rsidR="00D923F3" w:rsidRDefault="00784D1B">
      <w:pPr>
        <w:spacing w:line="240" w:lineRule="auto"/>
        <w:rPr>
          <w:rFonts w:ascii="Calibri" w:eastAsia="Calibri" w:hAnsi="Calibri" w:cs="Calibri"/>
        </w:rPr>
      </w:pPr>
      <w:r>
        <w:rPr>
          <w:rFonts w:ascii="Calibri" w:eastAsia="Calibri" w:hAnsi="Calibri" w:cs="Calibri"/>
          <w:vertAlign w:val="superscript"/>
        </w:rPr>
        <w:t>1</w:t>
      </w:r>
      <w:r>
        <w:rPr>
          <w:rFonts w:ascii="Calibri" w:eastAsia="Calibri" w:hAnsi="Calibri" w:cs="Calibri"/>
        </w:rPr>
        <w:t xml:space="preserve"> </w:t>
      </w:r>
      <w:r w:rsidR="00A4249C">
        <w:rPr>
          <w:rFonts w:ascii="Calibri" w:eastAsia="Calibri" w:hAnsi="Calibri" w:cs="Calibri"/>
        </w:rPr>
        <w:t xml:space="preserve">Institute of Physics, University of </w:t>
      </w:r>
      <w:proofErr w:type="spellStart"/>
      <w:r w:rsidR="00A4249C">
        <w:rPr>
          <w:rFonts w:ascii="Calibri" w:eastAsia="Calibri" w:hAnsi="Calibri" w:cs="Calibri"/>
        </w:rPr>
        <w:t>Pécs</w:t>
      </w:r>
      <w:proofErr w:type="spellEnd"/>
      <w:r w:rsidR="00A4249C">
        <w:rPr>
          <w:rFonts w:ascii="Calibri" w:eastAsia="Calibri" w:hAnsi="Calibri" w:cs="Calibri"/>
        </w:rPr>
        <w:t xml:space="preserve">, </w:t>
      </w:r>
      <w:proofErr w:type="spellStart"/>
      <w:r w:rsidR="00A4249C">
        <w:rPr>
          <w:rFonts w:ascii="Calibri" w:eastAsia="Calibri" w:hAnsi="Calibri" w:cs="Calibri"/>
        </w:rPr>
        <w:t>Pécs</w:t>
      </w:r>
      <w:proofErr w:type="spellEnd"/>
      <w:r w:rsidR="00A4249C">
        <w:rPr>
          <w:rFonts w:ascii="Calibri" w:eastAsia="Calibri" w:hAnsi="Calibri" w:cs="Calibri"/>
        </w:rPr>
        <w:t xml:space="preserve"> 7624, Hungary</w:t>
      </w:r>
    </w:p>
    <w:p w14:paraId="014856EA" w14:textId="77777777" w:rsidR="00D923F3" w:rsidRDefault="00784D1B">
      <w:pPr>
        <w:spacing w:line="240" w:lineRule="auto"/>
        <w:rPr>
          <w:rFonts w:ascii="Calibri" w:eastAsia="Calibri" w:hAnsi="Calibri" w:cs="Calibri"/>
        </w:rPr>
      </w:pPr>
      <w:r>
        <w:rPr>
          <w:rFonts w:ascii="Calibri" w:eastAsia="Calibri" w:hAnsi="Calibri" w:cs="Calibri"/>
          <w:vertAlign w:val="superscript"/>
        </w:rPr>
        <w:t xml:space="preserve">2 </w:t>
      </w:r>
      <w:proofErr w:type="spellStart"/>
      <w:r w:rsidR="00A4249C">
        <w:rPr>
          <w:rFonts w:ascii="Calibri" w:eastAsia="Calibri" w:hAnsi="Calibri" w:cs="Calibri"/>
        </w:rPr>
        <w:t>Szentágothai</w:t>
      </w:r>
      <w:proofErr w:type="spellEnd"/>
      <w:r w:rsidR="00A4249C">
        <w:rPr>
          <w:rFonts w:ascii="Calibri" w:eastAsia="Calibri" w:hAnsi="Calibri" w:cs="Calibri"/>
        </w:rPr>
        <w:t xml:space="preserve"> Research Centre, University of </w:t>
      </w:r>
      <w:proofErr w:type="spellStart"/>
      <w:r w:rsidR="00A4249C">
        <w:rPr>
          <w:rFonts w:ascii="Calibri" w:eastAsia="Calibri" w:hAnsi="Calibri" w:cs="Calibri"/>
        </w:rPr>
        <w:t>Pécs</w:t>
      </w:r>
      <w:proofErr w:type="spellEnd"/>
      <w:r w:rsidR="00A4249C">
        <w:rPr>
          <w:rFonts w:ascii="Calibri" w:eastAsia="Calibri" w:hAnsi="Calibri" w:cs="Calibri"/>
        </w:rPr>
        <w:t xml:space="preserve">, 7624 </w:t>
      </w:r>
      <w:proofErr w:type="spellStart"/>
      <w:r w:rsidR="00A4249C">
        <w:rPr>
          <w:rFonts w:ascii="Calibri" w:eastAsia="Calibri" w:hAnsi="Calibri" w:cs="Calibri"/>
        </w:rPr>
        <w:t>Pécs</w:t>
      </w:r>
      <w:proofErr w:type="spellEnd"/>
      <w:r w:rsidR="00A4249C">
        <w:rPr>
          <w:rFonts w:ascii="Calibri" w:eastAsia="Calibri" w:hAnsi="Calibri" w:cs="Calibri"/>
        </w:rPr>
        <w:t>, Hungary</w:t>
      </w:r>
    </w:p>
    <w:p w14:paraId="4F3B0D7F" w14:textId="77777777" w:rsidR="00D923F3" w:rsidRDefault="00784D1B">
      <w:pPr>
        <w:spacing w:line="240" w:lineRule="auto"/>
        <w:rPr>
          <w:rFonts w:ascii="Calibri" w:eastAsia="Calibri" w:hAnsi="Calibri" w:cs="Calibri"/>
        </w:rPr>
      </w:pPr>
      <w:r>
        <w:rPr>
          <w:rFonts w:ascii="Calibri" w:eastAsia="Calibri" w:hAnsi="Calibri" w:cs="Calibri"/>
          <w:vertAlign w:val="superscript"/>
        </w:rPr>
        <w:t xml:space="preserve">3 </w:t>
      </w:r>
      <w:r w:rsidR="00A4249C">
        <w:rPr>
          <w:rFonts w:ascii="Calibri" w:eastAsia="Calibri" w:hAnsi="Calibri" w:cs="Calibri"/>
        </w:rPr>
        <w:t xml:space="preserve">ELKH-PTE High-Field Terahertz Research Group, </w:t>
      </w:r>
      <w:proofErr w:type="spellStart"/>
      <w:r w:rsidR="00A4249C">
        <w:rPr>
          <w:rFonts w:ascii="Calibri" w:eastAsia="Calibri" w:hAnsi="Calibri" w:cs="Calibri"/>
        </w:rPr>
        <w:t>Pécs</w:t>
      </w:r>
      <w:proofErr w:type="spellEnd"/>
      <w:r w:rsidR="00A4249C">
        <w:rPr>
          <w:rFonts w:ascii="Calibri" w:eastAsia="Calibri" w:hAnsi="Calibri" w:cs="Calibri"/>
        </w:rPr>
        <w:t>, Hungary</w:t>
      </w:r>
    </w:p>
    <w:p w14:paraId="2781ADB6" w14:textId="77777777" w:rsidR="00D923F3" w:rsidRDefault="00D923F3">
      <w:pPr>
        <w:spacing w:line="240" w:lineRule="auto"/>
        <w:rPr>
          <w:rFonts w:ascii="Calibri" w:eastAsia="Calibri" w:hAnsi="Calibri" w:cs="Calibri"/>
        </w:rPr>
      </w:pPr>
    </w:p>
    <w:p w14:paraId="34F1E5A0" w14:textId="77777777" w:rsidR="00D923F3" w:rsidRDefault="00784D1B">
      <w:pPr>
        <w:spacing w:line="240" w:lineRule="auto"/>
        <w:rPr>
          <w:rFonts w:ascii="Calibri" w:eastAsia="Calibri" w:hAnsi="Calibri" w:cs="Calibri"/>
        </w:rPr>
      </w:pPr>
      <w:r>
        <w:rPr>
          <w:rFonts w:ascii="Calibri" w:eastAsia="Calibri" w:hAnsi="Calibri" w:cs="Calibri"/>
        </w:rPr>
        <w:t xml:space="preserve"> </w:t>
      </w:r>
    </w:p>
    <w:p w14:paraId="3F03020B" w14:textId="77777777" w:rsidR="00D923F3" w:rsidRDefault="00784D1B">
      <w:pPr>
        <w:spacing w:line="240" w:lineRule="auto"/>
        <w:rPr>
          <w:rFonts w:ascii="Calibri" w:eastAsia="Calibri" w:hAnsi="Calibri" w:cs="Calibri"/>
        </w:rPr>
      </w:pPr>
      <w:r>
        <w:rPr>
          <w:rFonts w:ascii="Calibri" w:eastAsia="Calibri" w:hAnsi="Calibri" w:cs="Calibri"/>
        </w:rPr>
        <w:t xml:space="preserve">* Corresponding authors: </w:t>
      </w:r>
      <w:proofErr w:type="spellStart"/>
      <w:r w:rsidR="00A4249C">
        <w:rPr>
          <w:rFonts w:ascii="Calibri" w:eastAsia="Calibri" w:hAnsi="Calibri" w:cs="Calibri"/>
        </w:rPr>
        <w:t>György</w:t>
      </w:r>
      <w:proofErr w:type="spellEnd"/>
      <w:r w:rsidR="00A4249C">
        <w:rPr>
          <w:rFonts w:ascii="Calibri" w:eastAsia="Calibri" w:hAnsi="Calibri" w:cs="Calibri"/>
        </w:rPr>
        <w:t xml:space="preserve"> </w:t>
      </w:r>
      <w:proofErr w:type="spellStart"/>
      <w:r w:rsidR="00A4249C">
        <w:rPr>
          <w:rFonts w:ascii="Calibri" w:eastAsia="Calibri" w:hAnsi="Calibri" w:cs="Calibri"/>
        </w:rPr>
        <w:t>Tóth</w:t>
      </w:r>
      <w:proofErr w:type="spellEnd"/>
      <w:r>
        <w:rPr>
          <w:rFonts w:ascii="Calibri" w:eastAsia="Calibri" w:hAnsi="Calibri" w:cs="Calibri"/>
        </w:rPr>
        <w:t xml:space="preserve"> (</w:t>
      </w:r>
      <w:r w:rsidR="00A4249C">
        <w:rPr>
          <w:rFonts w:ascii="Calibri" w:eastAsia="Calibri" w:hAnsi="Calibri" w:cs="Calibri"/>
        </w:rPr>
        <w:t>tothgy</w:t>
      </w:r>
      <w:r>
        <w:rPr>
          <w:rFonts w:ascii="Calibri" w:eastAsia="Calibri" w:hAnsi="Calibri" w:cs="Calibri"/>
        </w:rPr>
        <w:t>@</w:t>
      </w:r>
      <w:r w:rsidR="00A4249C">
        <w:rPr>
          <w:rFonts w:ascii="Calibri" w:eastAsia="Calibri" w:hAnsi="Calibri" w:cs="Calibri"/>
        </w:rPr>
        <w:t>fizika.ttk.pte.hu</w:t>
      </w:r>
      <w:r>
        <w:rPr>
          <w:rFonts w:ascii="Calibri" w:eastAsia="Calibri" w:hAnsi="Calibri" w:cs="Calibri"/>
        </w:rPr>
        <w:t xml:space="preserve">); </w:t>
      </w:r>
      <w:proofErr w:type="spellStart"/>
      <w:r w:rsidR="00A4249C">
        <w:rPr>
          <w:rFonts w:ascii="Calibri" w:eastAsia="Calibri" w:hAnsi="Calibri" w:cs="Calibri"/>
        </w:rPr>
        <w:t>János</w:t>
      </w:r>
      <w:proofErr w:type="spellEnd"/>
      <w:r w:rsidR="00A4249C">
        <w:rPr>
          <w:rFonts w:ascii="Calibri" w:eastAsia="Calibri" w:hAnsi="Calibri" w:cs="Calibri"/>
        </w:rPr>
        <w:t xml:space="preserve"> </w:t>
      </w:r>
      <w:proofErr w:type="spellStart"/>
      <w:r w:rsidR="00A4249C">
        <w:rPr>
          <w:rFonts w:ascii="Calibri" w:eastAsia="Calibri" w:hAnsi="Calibri" w:cs="Calibri"/>
        </w:rPr>
        <w:t>Hebling</w:t>
      </w:r>
      <w:proofErr w:type="spellEnd"/>
      <w:r w:rsidR="00A4249C">
        <w:rPr>
          <w:rFonts w:ascii="Calibri" w:eastAsia="Calibri" w:hAnsi="Calibri" w:cs="Calibri"/>
        </w:rPr>
        <w:t xml:space="preserve"> </w:t>
      </w:r>
      <w:r>
        <w:rPr>
          <w:rFonts w:ascii="Calibri" w:eastAsia="Calibri" w:hAnsi="Calibri" w:cs="Calibri"/>
        </w:rPr>
        <w:t>(</w:t>
      </w:r>
      <w:r w:rsidR="00A4249C">
        <w:rPr>
          <w:rFonts w:ascii="Calibri" w:eastAsia="Calibri" w:hAnsi="Calibri" w:cs="Calibri"/>
        </w:rPr>
        <w:t>hebling</w:t>
      </w:r>
      <w:r>
        <w:rPr>
          <w:rFonts w:ascii="Calibri" w:eastAsia="Calibri" w:hAnsi="Calibri" w:cs="Calibri"/>
        </w:rPr>
        <w:t>@</w:t>
      </w:r>
      <w:r w:rsidR="00A4249C">
        <w:rPr>
          <w:rFonts w:ascii="Calibri" w:eastAsia="Calibri" w:hAnsi="Calibri" w:cs="Calibri"/>
        </w:rPr>
        <w:t>fizika.ttk.pte.hu</w:t>
      </w:r>
      <w:r>
        <w:rPr>
          <w:rFonts w:ascii="Calibri" w:eastAsia="Calibri" w:hAnsi="Calibri" w:cs="Calibri"/>
        </w:rPr>
        <w:t>).</w:t>
      </w:r>
    </w:p>
    <w:p w14:paraId="71722E71" w14:textId="77777777" w:rsidR="00D923F3" w:rsidRDefault="00D923F3">
      <w:pPr>
        <w:spacing w:line="240" w:lineRule="auto"/>
        <w:rPr>
          <w:rFonts w:ascii="Calibri" w:eastAsia="Calibri" w:hAnsi="Calibri" w:cs="Calibri"/>
        </w:rPr>
      </w:pPr>
    </w:p>
    <w:p w14:paraId="446CAC12" w14:textId="77777777" w:rsidR="00D923F3" w:rsidRDefault="00784D1B">
      <w:pPr>
        <w:spacing w:line="240" w:lineRule="auto"/>
        <w:rPr>
          <w:rFonts w:ascii="Calibri" w:eastAsia="Calibri" w:hAnsi="Calibri" w:cs="Calibri"/>
        </w:rPr>
      </w:pPr>
      <w:r>
        <w:rPr>
          <w:rFonts w:ascii="Calibri" w:eastAsia="Calibri" w:hAnsi="Calibri" w:cs="Calibri"/>
        </w:rPr>
        <w:t xml:space="preserve"> </w:t>
      </w:r>
    </w:p>
    <w:p w14:paraId="181214AB"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21" w:name="_j32m29iy1uqu" w:colFirst="0" w:colLast="0"/>
      <w:bookmarkEnd w:id="21"/>
      <w:r>
        <w:rPr>
          <w:rFonts w:ascii="Calibri" w:eastAsia="Calibri" w:hAnsi="Calibri" w:cs="Calibri"/>
          <w:b/>
          <w:sz w:val="42"/>
          <w:szCs w:val="42"/>
        </w:rPr>
        <w:t>Abstract</w:t>
      </w:r>
    </w:p>
    <w:p w14:paraId="08AFADB4" w14:textId="77777777" w:rsidR="00D923F3" w:rsidRPr="00563012" w:rsidRDefault="00D923F3" w:rsidP="00563012">
      <w:pPr>
        <w:spacing w:line="240" w:lineRule="auto"/>
        <w:rPr>
          <w:rFonts w:ascii="Calibri" w:eastAsia="Calibri" w:hAnsi="Calibri" w:cs="Calibri"/>
          <w:b/>
          <w:lang w:val="en-US"/>
        </w:rPr>
      </w:pPr>
    </w:p>
    <w:p w14:paraId="56A7941A"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22" w:name="_xrrl8ars2nrl" w:colFirst="0" w:colLast="0"/>
      <w:bookmarkEnd w:id="22"/>
      <w:r>
        <w:rPr>
          <w:rFonts w:ascii="Calibri" w:eastAsia="Calibri" w:hAnsi="Calibri" w:cs="Calibri"/>
          <w:b/>
          <w:sz w:val="42"/>
          <w:szCs w:val="42"/>
        </w:rPr>
        <w:t>Introduction</w:t>
      </w:r>
    </w:p>
    <w:p w14:paraId="75E98EBF" w14:textId="462058EB" w:rsidR="00DC6FC1" w:rsidRDefault="00F10E90" w:rsidP="009C1CA5">
      <w:pPr>
        <w:spacing w:line="240" w:lineRule="auto"/>
        <w:jc w:val="both"/>
        <w:rPr>
          <w:rFonts w:ascii="Calibri" w:eastAsia="Calibri" w:hAnsi="Calibri" w:cs="Calibri"/>
        </w:rPr>
      </w:pPr>
      <w:del w:id="23" w:author="Illés Gergő" w:date="2022-11-23T08:10:00Z">
        <w:r w:rsidRPr="00F10E90" w:rsidDel="00FC7360">
          <w:rPr>
            <w:rFonts w:ascii="Calibri" w:eastAsia="Calibri" w:hAnsi="Calibri" w:cs="Calibri"/>
            <w:lang w:val="en-US"/>
          </w:rPr>
          <w:delText xml:space="preserve">The </w:delText>
        </w:r>
      </w:del>
      <w:r w:rsidRPr="00F10E90">
        <w:rPr>
          <w:rFonts w:ascii="Calibri" w:eastAsia="Calibri" w:hAnsi="Calibri" w:cs="Calibri"/>
          <w:lang w:val="en-US"/>
        </w:rPr>
        <w:t>THz pulses generated</w:t>
      </w:r>
      <w:ins w:id="24" w:author="Illés Gergő" w:date="2022-11-23T08:10:00Z">
        <w:r w:rsidR="00FC7360">
          <w:rPr>
            <w:rFonts w:ascii="Calibri" w:eastAsia="Calibri" w:hAnsi="Calibri" w:cs="Calibri"/>
            <w:lang w:val="en-US"/>
          </w:rPr>
          <w:t xml:space="preserve"> by optical rectification</w:t>
        </w:r>
      </w:ins>
      <w:r w:rsidRPr="00F10E90">
        <w:rPr>
          <w:rFonts w:ascii="Calibri" w:eastAsia="Calibri" w:hAnsi="Calibri" w:cs="Calibri"/>
          <w:lang w:val="en-US"/>
        </w:rPr>
        <w:t xml:space="preserve"> can be used in spectroscopy</w:t>
      </w:r>
      <w:r w:rsidR="009004FD">
        <w:rPr>
          <w:rFonts w:ascii="Calibri" w:eastAsia="Calibri" w:hAnsi="Calibri" w:cs="Calibri"/>
          <w:lang w:val="en-US"/>
        </w:rPr>
        <w:fldChar w:fldCharType="begin"/>
      </w:r>
      <w:r w:rsidR="009004FD">
        <w:rPr>
          <w:rFonts w:ascii="Calibri" w:eastAsia="Calibri" w:hAnsi="Calibri" w:cs="Calibri"/>
          <w:lang w:val="en-US"/>
        </w:rPr>
        <w:instrText xml:space="preserve"> ADDIN EN.CITE &lt;EndNote&gt;&lt;Cite&gt;&lt;Author&gt;Schmuttenmaer&lt;/Author&gt;&lt;Year&gt;2004&lt;/Year&gt;&lt;RecNum&gt;8&lt;/RecNum&gt;&lt;DisplayText&gt;&lt;style face="superscript"&gt;1&lt;/style&gt;&lt;/DisplayText&gt;&lt;record&gt;&lt;rec-number&gt;8&lt;/rec-number&gt;&lt;foreign-keys&gt;&lt;key app="EN" db-id="dvztzrtzgttrxwexfa6ve9rlv5zsetfe0p0e" timestamp="1662548659"&gt;8&lt;/key&gt;&lt;/foreign-keys&gt;&lt;ref-type name="Journal Article"&gt;17&lt;/ref-type&gt;&lt;contributors&gt;&lt;authors&gt;&lt;author&gt;Schmuttenmaer, Charles A.&lt;/author&gt;&lt;/authors&gt;&lt;/contributors&gt;&lt;titles&gt;&lt;title&gt;Exploring Dynamics in the Far-Infrared with Terahertz Spectroscopy&lt;/title&gt;&lt;secondary-title&gt;Chemical Reviews&lt;/secondary-title&gt;&lt;/titles&gt;&lt;periodical&gt;&lt;full-title&gt;Chemical Reviews&lt;/full-title&gt;&lt;/periodical&gt;&lt;pages&gt;1759-1780&lt;/pages&gt;&lt;volume&gt;104&lt;/volume&gt;&lt;number&gt;4&lt;/number&gt;&lt;dates&gt;&lt;year&gt;2004&lt;/year&gt;&lt;pub-dates&gt;&lt;date&gt;2004/04/01&lt;/date&gt;&lt;/pub-dates&gt;&lt;/dates&gt;&lt;publisher&gt;American Chemical Society&lt;/publisher&gt;&lt;isbn&gt;0009-2665&lt;/isbn&gt;&lt;urls&gt;&lt;related-urls&gt;&lt;url&gt;https://doi.org/10.1021/cr020685g&lt;/url&gt;&lt;/related-urls&gt;&lt;/urls&gt;&lt;electronic-resource-num&gt;10.1021/cr020685g&lt;/electronic-resource-num&gt;&lt;/record&gt;&lt;/Cite&gt;&lt;/EndNote&gt;</w:instrText>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1</w:t>
      </w:r>
      <w:r w:rsidR="009004FD">
        <w:rPr>
          <w:rFonts w:ascii="Calibri" w:eastAsia="Calibri" w:hAnsi="Calibri" w:cs="Calibri"/>
          <w:lang w:val="en-US"/>
        </w:rPr>
        <w:fldChar w:fldCharType="end"/>
      </w:r>
      <w:r w:rsidRPr="00F10E90">
        <w:rPr>
          <w:rFonts w:ascii="Calibri" w:eastAsia="Calibri" w:hAnsi="Calibri" w:cs="Calibri"/>
          <w:lang w:val="en-US"/>
        </w:rPr>
        <w:t xml:space="preserve"> and imaging</w:t>
      </w:r>
      <w:r w:rsidR="009004FD">
        <w:rPr>
          <w:rFonts w:ascii="Calibri" w:eastAsia="Calibri" w:hAnsi="Calibri" w:cs="Calibri"/>
          <w:lang w:val="en-US"/>
        </w:rPr>
        <w:fldChar w:fldCharType="begin"/>
      </w:r>
      <w:r w:rsidR="009004FD">
        <w:rPr>
          <w:rFonts w:ascii="Calibri" w:eastAsia="Calibri" w:hAnsi="Calibri" w:cs="Calibri"/>
          <w:lang w:val="en-US"/>
        </w:rPr>
        <w:instrText xml:space="preserve"> ADDIN EN.CITE &lt;EndNote&gt;&lt;Cite&gt;&lt;Author&gt;Locatelli&lt;/Author&gt;&lt;Year&gt;2015&lt;/Year&gt;&lt;RecNum&gt;9&lt;/RecNum&gt;&lt;DisplayText&gt;&lt;style face="superscript"&gt;2&lt;/style&gt;&lt;/DisplayText&gt;&lt;record&gt;&lt;rec-number&gt;9&lt;/rec-number&gt;&lt;foreign-keys&gt;&lt;key app="EN" db-id="dvztzrtzgttrxwexfa6ve9rlv5zsetfe0p0e" timestamp="1662548798"&gt;9&lt;/key&gt;&lt;/foreign-keys&gt;&lt;ref-type name="Journal Article"&gt;17&lt;/ref-type&gt;&lt;contributors&gt;&lt;authors&gt;&lt;author&gt;Locatelli, Massimiliano&lt;/author&gt;&lt;author&gt;Ravaro, Marco&lt;/author&gt;&lt;author&gt;Bartalini, Saverio&lt;/author&gt;&lt;author&gt;Consolino, Luigi&lt;/author&gt;&lt;author&gt;Vitiello, Miriam S.&lt;/author&gt;&lt;author&gt;Cicchi, Riccardo&lt;/author&gt;&lt;author&gt;Pavone, Francesco&lt;/author&gt;&lt;author&gt;De Natale, Paolo&lt;/author&gt;&lt;/authors&gt;&lt;/contributors&gt;&lt;titles&gt;&lt;title&gt;Real-time terahertz digital holography with a quantum cascade laser&lt;/title&gt;&lt;secondary-title&gt;Scientific Reports&lt;/secondary-title&gt;&lt;/titles&gt;&lt;periodical&gt;&lt;full-title&gt;Scientific Reports&lt;/full-title&gt;&lt;/periodical&gt;&lt;pages&gt;13566&lt;/pages&gt;&lt;volume&gt;5&lt;/volume&gt;&lt;number&gt;1&lt;/number&gt;&lt;dates&gt;&lt;year&gt;2015&lt;/year&gt;&lt;pub-dates&gt;&lt;date&gt;2015/08/28&lt;/date&gt;&lt;/pub-dates&gt;&lt;/dates&gt;&lt;isbn&gt;2045-2322&lt;/isbn&gt;&lt;urls&gt;&lt;related-urls&gt;&lt;url&gt;https://doi.org/10.1038/srep13566&lt;/url&gt;&lt;/related-urls&gt;&lt;/urls&gt;&lt;electronic-resource-num&gt;10.1038/srep13566&lt;/electronic-resource-num&gt;&lt;/record&gt;&lt;/Cite&gt;&lt;/EndNote&gt;</w:instrText>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2</w:t>
      </w:r>
      <w:r w:rsidR="009004FD">
        <w:rPr>
          <w:rFonts w:ascii="Calibri" w:eastAsia="Calibri" w:hAnsi="Calibri" w:cs="Calibri"/>
          <w:lang w:val="en-US"/>
        </w:rPr>
        <w:fldChar w:fldCharType="end"/>
      </w:r>
      <w:r w:rsidRPr="00F10E90">
        <w:rPr>
          <w:rFonts w:ascii="Calibri" w:eastAsia="Calibri" w:hAnsi="Calibri" w:cs="Calibri"/>
          <w:lang w:val="en-US"/>
        </w:rPr>
        <w:t xml:space="preserve">, </w:t>
      </w:r>
      <w:r w:rsidR="009004FD">
        <w:rPr>
          <w:rFonts w:ascii="Calibri" w:eastAsia="Calibri" w:hAnsi="Calibri" w:cs="Calibri"/>
          <w:lang w:val="en-US"/>
        </w:rPr>
        <w:t>electron</w:t>
      </w:r>
      <w:r w:rsidR="009004FD">
        <w:rPr>
          <w:rFonts w:ascii="Calibri" w:eastAsia="Calibri" w:hAnsi="Calibri" w:cs="Calibri"/>
          <w:lang w:val="en-US"/>
        </w:rPr>
        <w:fldChar w:fldCharType="begin">
          <w:fldData xml:space="preserve">PEVuZE5vdGU+PENpdGU+PEF1dGhvcj5OYW5uaTwvQXV0aG9yPjxZZWFyPjIwMTU8L1llYXI+PFJl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</w:fldData>
        </w:fldChar>
      </w:r>
      <w:r w:rsidR="009004FD">
        <w:rPr>
          <w:rFonts w:ascii="Calibri" w:eastAsia="Calibri" w:hAnsi="Calibri" w:cs="Calibri"/>
          <w:lang w:val="en-US"/>
        </w:rPr>
        <w:instrText xml:space="preserve"> ADDIN EN.CITE </w:instrText>
      </w:r>
      <w:r w:rsidR="009004FD">
        <w:rPr>
          <w:rFonts w:ascii="Calibri" w:eastAsia="Calibri" w:hAnsi="Calibri" w:cs="Calibri"/>
          <w:lang w:val="en-US"/>
        </w:rPr>
        <w:fldChar w:fldCharType="begin">
          <w:fldData xml:space="preserve">PEVuZE5vdGU+PENpdGU+PEF1dGhvcj5OYW5uaTwvQXV0aG9yPjxZZWFyPjIwMTU8L1llYXI+PFJl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</w:fldData>
        </w:fldChar>
      </w:r>
      <w:r w:rsidR="009004FD">
        <w:rPr>
          <w:rFonts w:ascii="Calibri" w:eastAsia="Calibri" w:hAnsi="Calibri" w:cs="Calibri"/>
          <w:lang w:val="en-US"/>
        </w:rPr>
        <w:instrText xml:space="preserve"> ADDIN EN.CITE.DATA </w:instrText>
      </w:r>
      <w:r w:rsidR="009004FD">
        <w:rPr>
          <w:rFonts w:ascii="Calibri" w:eastAsia="Calibri" w:hAnsi="Calibri" w:cs="Calibri"/>
          <w:lang w:val="en-US"/>
        </w:rPr>
      </w:r>
      <w:r w:rsidR="009004FD">
        <w:rPr>
          <w:rFonts w:ascii="Calibri" w:eastAsia="Calibri" w:hAnsi="Calibri" w:cs="Calibri"/>
          <w:lang w:val="en-US"/>
        </w:rPr>
        <w:fldChar w:fldCharType="end"/>
      </w:r>
      <w:r w:rsidR="009004FD">
        <w:rPr>
          <w:rFonts w:ascii="Calibri" w:eastAsia="Calibri" w:hAnsi="Calibri" w:cs="Calibri"/>
          <w:lang w:val="en-US"/>
        </w:rPr>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3,4</w:t>
      </w:r>
      <w:r w:rsidR="009004FD">
        <w:rPr>
          <w:rFonts w:ascii="Calibri" w:eastAsia="Calibri" w:hAnsi="Calibri" w:cs="Calibri"/>
          <w:lang w:val="en-US"/>
        </w:rPr>
        <w:fldChar w:fldCharType="end"/>
      </w:r>
      <w:r w:rsidR="009004FD">
        <w:rPr>
          <w:rFonts w:ascii="Calibri" w:eastAsia="Calibri" w:hAnsi="Calibri" w:cs="Calibri"/>
          <w:lang w:val="en-US"/>
        </w:rPr>
        <w:t xml:space="preserve"> and proton</w:t>
      </w:r>
      <w:r w:rsidR="009004FD">
        <w:rPr>
          <w:rFonts w:ascii="Calibri" w:eastAsia="Calibri" w:hAnsi="Calibri" w:cs="Calibri"/>
          <w:lang w:val="en-US"/>
        </w:rPr>
        <w:fldChar w:fldCharType="begin"/>
      </w:r>
      <w:r w:rsidR="009004FD">
        <w:rPr>
          <w:rFonts w:ascii="Calibri" w:eastAsia="Calibri" w:hAnsi="Calibri" w:cs="Calibri"/>
          <w:lang w:val="en-US"/>
        </w:rPr>
        <w:instrText xml:space="preserve"> ADDIN EN.CITE &lt;EndNote&gt;&lt;Cite&gt;&lt;Author&gt;Pálfalvi&lt;/Author&gt;&lt;Year&gt;2014&lt;/Year&gt;&lt;RecNum&gt;13&lt;/RecNum&gt;&lt;DisplayText&gt;&lt;style face="superscript"&gt;5&lt;/style&gt;&lt;/DisplayText&gt;&lt;record&gt;&lt;rec-number&gt;13&lt;/rec-number&gt;&lt;foreign-keys&gt;&lt;key app="EN" db-id="dvztzrtzgttrxwexfa6ve9rlv5zsetfe0p0e" timestamp="1662550107"&gt;13&lt;/key&gt;&lt;/foreign-keys&gt;&lt;ref-type name="Journal Article"&gt;17&lt;/ref-type&gt;&lt;contributors&gt;&lt;authors&gt;&lt;author&gt;Pálfalvi, L.&lt;/author&gt;&lt;author&gt;Fülöp, J.  A&lt;/author&gt;&lt;author&gt;Tóth, Gy&lt;/author&gt;&lt;author&gt;Hebling, J.&lt;/author&gt;&lt;/authors&gt;&lt;/contributors&gt;&lt;titles&gt;&lt;title&gt;Evanescent-wave proton postaccelerator driven by intense THz pulse&lt;/title&gt;&lt;secondary-title&gt;Physical Review Special Topics - Accelerators and Beams&lt;/secondary-title&gt;&lt;/titles&gt;&lt;periodical&gt;&lt;full-title&gt;Physical Review Special Topics - Accelerators and Beams&lt;/full-title&gt;&lt;/periodical&gt;&lt;pages&gt;031301&lt;/pages&gt;&lt;volume&gt;17&lt;/volume&gt;&lt;number&gt;3&lt;/number&gt;&lt;dates&gt;&lt;year&gt;2014&lt;/year&gt;&lt;pub-dates&gt;&lt;date&gt;03/11/&lt;/date&gt;&lt;/pub-dates&gt;&lt;/dates&gt;&lt;publisher&gt;American Physical Society&lt;/publisher&gt;&lt;urls&gt;&lt;related-urls&gt;&lt;url&gt;https://link.aps.org/doi/10.1103/PhysRevSTAB.17.031301&lt;/url&gt;&lt;/related-urls&gt;&lt;/urls&gt;&lt;electronic-resource-num&gt;10.1103/PhysRevSTAB.17.031301&lt;/electronic-resource-num&gt;&lt;/record&gt;&lt;/Cite&gt;&lt;/EndNote&gt;</w:instrText>
      </w:r>
      <w:r w:rsidR="009004FD">
        <w:rPr>
          <w:rFonts w:ascii="Calibri" w:eastAsia="Calibri" w:hAnsi="Calibri" w:cs="Calibri"/>
          <w:lang w:val="en-US"/>
        </w:rPr>
        <w:fldChar w:fldCharType="separate"/>
      </w:r>
      <w:r w:rsidR="009004FD" w:rsidRPr="009004FD">
        <w:rPr>
          <w:rFonts w:ascii="Calibri" w:eastAsia="Calibri" w:hAnsi="Calibri" w:cs="Calibri"/>
          <w:noProof/>
          <w:vertAlign w:val="superscript"/>
          <w:lang w:val="en-US"/>
        </w:rPr>
        <w:t>5</w:t>
      </w:r>
      <w:r w:rsidR="009004FD">
        <w:rPr>
          <w:rFonts w:ascii="Calibri" w:eastAsia="Calibri" w:hAnsi="Calibri" w:cs="Calibri"/>
          <w:lang w:val="en-US"/>
        </w:rPr>
        <w:fldChar w:fldCharType="end"/>
      </w:r>
      <w:r w:rsidR="009004FD">
        <w:rPr>
          <w:rFonts w:ascii="Calibri" w:eastAsia="Calibri" w:hAnsi="Calibri" w:cs="Calibri"/>
          <w:lang w:val="en-US"/>
        </w:rPr>
        <w:t xml:space="preserve"> acceleration, </w:t>
      </w:r>
      <w:r w:rsidR="00F440B3">
        <w:rPr>
          <w:rFonts w:ascii="Calibri" w:eastAsia="Calibri" w:hAnsi="Calibri" w:cs="Calibri"/>
          <w:lang w:val="en-US"/>
        </w:rPr>
        <w:t>molecule orientation</w:t>
      </w:r>
      <w:r w:rsidR="00F440B3">
        <w:rPr>
          <w:rFonts w:ascii="Calibri" w:eastAsia="Calibri" w:hAnsi="Calibri" w:cs="Calibri"/>
          <w:lang w:val="en-US"/>
        </w:rPr>
        <w:fldChar w:fldCharType="begin"/>
      </w:r>
      <w:r w:rsidR="00F440B3">
        <w:rPr>
          <w:rFonts w:ascii="Calibri" w:eastAsia="Calibri" w:hAnsi="Calibri" w:cs="Calibri"/>
          <w:lang w:val="en-US"/>
        </w:rPr>
        <w:instrText xml:space="preserve"> ADDIN EN.CITE &lt;EndNote&gt;&lt;Cite&gt;&lt;Author&gt;Fleischer&lt;/Author&gt;&lt;Year&gt;2011&lt;/Year&gt;&lt;RecNum&gt;14&lt;/RecNum&gt;&lt;DisplayText&gt;&lt;style face="superscript"&gt;6&lt;/style&gt;&lt;/DisplayText&gt;&lt;record&gt;&lt;rec-number&gt;14&lt;/rec-number&gt;&lt;foreign-keys&gt;&lt;key app="EN" db-id="dvztzrtzgttrxwexfa6ve9rlv5zsetfe0p0e" timestamp="1662550343"&gt;14&lt;/key&gt;&lt;/foreign-keys&gt;&lt;ref-type name="Journal Article"&gt;17&lt;/ref-type&gt;&lt;contributors&gt;&lt;authors&gt;&lt;author&gt;Fleischer, Sharly&lt;/author&gt;&lt;author&gt;Zhou, Yan&lt;/author&gt;&lt;author&gt;Field, Robert W.&lt;/author&gt;&lt;author&gt;Nelson, Keith A.&lt;/author&gt;&lt;/authors&gt;&lt;/contributors&gt;&lt;titles&gt;&lt;title&gt;Molecular Orientation and Alignment by Intense Single-Cycle THz Pulses&lt;/title&gt;&lt;secondary-title&gt;Physical Review Letters&lt;/secondary-title&gt;&lt;/titles&gt;&lt;periodical&gt;&lt;full-title&gt;Physical Review Letters&lt;/full-title&gt;&lt;/periodical&gt;&lt;pages&gt;163603&lt;/pages&gt;&lt;volume&gt;107&lt;/volume&gt;&lt;number&gt;16&lt;/number&gt;&lt;dates&gt;&lt;year&gt;2011&lt;/year&gt;&lt;pub-dates&gt;&lt;date&gt;10/12/&lt;/date&gt;&lt;/pub-dates&gt;&lt;/dates&gt;&lt;publisher&gt;American Physical Society&lt;/publisher&gt;&lt;urls&gt;&lt;related-urls&gt;&lt;url&gt;https://link.aps.org/doi/10.1103/PhysRevLett.107.163603&lt;/url&gt;&lt;/related-urls&gt;&lt;/urls&gt;&lt;electronic-resource-num&gt;10.1103/PhysRevLett.107.163603&lt;/electronic-resource-num&gt;&lt;/record&gt;&lt;/Cite&gt;&lt;/EndNote&gt;</w:instrText>
      </w:r>
      <w:r w:rsidR="00F440B3">
        <w:rPr>
          <w:rFonts w:ascii="Calibri" w:eastAsia="Calibri" w:hAnsi="Calibri" w:cs="Calibri"/>
          <w:lang w:val="en-US"/>
        </w:rPr>
        <w:fldChar w:fldCharType="separate"/>
      </w:r>
      <w:r w:rsidR="00F440B3" w:rsidRPr="00F440B3">
        <w:rPr>
          <w:rFonts w:ascii="Calibri" w:eastAsia="Calibri" w:hAnsi="Calibri" w:cs="Calibri"/>
          <w:noProof/>
          <w:vertAlign w:val="superscript"/>
          <w:lang w:val="en-US"/>
        </w:rPr>
        <w:t>6</w:t>
      </w:r>
      <w:r w:rsidR="00F440B3">
        <w:rPr>
          <w:rFonts w:ascii="Calibri" w:eastAsia="Calibri" w:hAnsi="Calibri" w:cs="Calibri"/>
          <w:lang w:val="en-US"/>
        </w:rPr>
        <w:fldChar w:fldCharType="end"/>
      </w:r>
      <w:r w:rsidR="009004FD">
        <w:rPr>
          <w:rFonts w:ascii="Calibri" w:eastAsia="Calibri" w:hAnsi="Calibri" w:cs="Calibri"/>
          <w:lang w:val="en-US"/>
        </w:rPr>
        <w:t xml:space="preserve"> and others</w:t>
      </w:r>
      <w:r w:rsidR="00F440B3">
        <w:rPr>
          <w:rFonts w:ascii="Calibri" w:eastAsia="Calibri" w:hAnsi="Calibri" w:cs="Calibri"/>
          <w:lang w:val="en-US"/>
        </w:rPr>
        <w:fldChar w:fldCharType="begin"/>
      </w:r>
      <w:r w:rsidR="00F440B3">
        <w:rPr>
          <w:rFonts w:ascii="Calibri" w:eastAsia="Calibri" w:hAnsi="Calibri" w:cs="Calibri"/>
          <w:lang w:val="en-US"/>
        </w:rPr>
        <w:instrText xml:space="preserve"> ADDIN EN.CITE &lt;EndNote&gt;&lt;Cite&gt;&lt;Author&gt;Salén&lt;/Author&gt;&lt;Year&gt;2019&lt;/Year&gt;&lt;RecNum&gt;12&lt;/RecNum&gt;&lt;DisplayText&gt;&lt;style face="superscript"&gt;7&lt;/style&gt;&lt;/DisplayText&gt;&lt;record&gt;&lt;rec-number&gt;12&lt;/rec-number&gt;&lt;foreign-keys&gt;&lt;key app="EN" db-id="dvztzrtzgttrxwexfa6ve9rlv5zsetfe0p0e" timestamp="1662549749"&gt;12&lt;/key&gt;&lt;/foreign-keys&gt;&lt;ref-type name="Journal Article"&gt;17&lt;/ref-type&gt;&lt;contributors&gt;&lt;authors&gt;&lt;author&gt;Salén, Peter&lt;/author&gt;&lt;author&gt;Basini, Martina&lt;/author&gt;&lt;author&gt;Bonetti, Stefano&lt;/author&gt;&lt;author&gt;Hebling, János&lt;/author&gt;&lt;author&gt;Krasilnikov, Mikhail&lt;/author&gt;&lt;author&gt;Nikitin, Alexey Y.&lt;/author&gt;&lt;author&gt;Shamuilov, Georgii&lt;/author&gt;&lt;author&gt;Tibai, Zoltán&lt;/author&gt;&lt;author&gt;Zhaunerchyk, Vitali&lt;/author&gt;&lt;author&gt;Goryashko, Vitaliy&lt;/author&gt;&lt;/authors&gt;&lt;/contributors&gt;&lt;titles&gt;&lt;title&gt;Matter manipulation with extreme terahertz light: Progress in the enabling THz technology&lt;/title&gt;&lt;secondary-title&gt;Physics Reports&lt;/secondary-title&gt;&lt;/titles&gt;&lt;periodical&gt;&lt;full-title&gt;Physics Reports&lt;/full-title&gt;&lt;/periodical&gt;&lt;pages&gt;1-74&lt;/pages&gt;&lt;volume&gt;836-837&lt;/volume&gt;&lt;keywords&gt;&lt;keyword&gt;Dynamics of charge carriers&lt;/keyword&gt;&lt;keyword&gt;Phonons and spins&lt;/keyword&gt;&lt;keyword&gt;Dirac materials and graphene&lt;/keyword&gt;&lt;keyword&gt;Alignment of molecules and action spectroscopy&lt;/keyword&gt;&lt;keyword&gt;THz acceleration and streaking&lt;/keyword&gt;&lt;keyword&gt;THz technology&lt;/keyword&gt;&lt;keyword&gt;Optical rectification and THz generation in plasma&lt;/keyword&gt;&lt;keyword&gt;Transition and synchrotron radiation&lt;/keyword&gt;&lt;keyword&gt;Free-electron lasers and electron beams&lt;/keyword&gt;&lt;keyword&gt;Transportation&lt;/keyword&gt;&lt;keyword&gt;Focusing and diagnostics of THz light&lt;/keyword&gt;&lt;/keywords&gt;&lt;dates&gt;&lt;year&gt;2019&lt;/year&gt;&lt;pub-dates&gt;&lt;date&gt;2019/12/12/&lt;/date&gt;&lt;/pub-dates&gt;&lt;/dates&gt;&lt;isbn&gt;0370-1573&lt;/isbn&gt;&lt;urls&gt;&lt;related-urls&gt;&lt;url&gt;https://www.sciencedirect.com/science/article/pii/S0370157319302649&lt;/url&gt;&lt;/related-urls&gt;&lt;/urls&gt;&lt;electronic-resource-num&gt;https://doi.org/10.1016/j.physrep.2019.09.002&lt;/electronic-resource-num&gt;&lt;/record&gt;&lt;/Cite&gt;&lt;/EndNote&gt;</w:instrText>
      </w:r>
      <w:r w:rsidR="00F440B3">
        <w:rPr>
          <w:rFonts w:ascii="Calibri" w:eastAsia="Calibri" w:hAnsi="Calibri" w:cs="Calibri"/>
          <w:lang w:val="en-US"/>
        </w:rPr>
        <w:fldChar w:fldCharType="separate"/>
      </w:r>
      <w:r w:rsidR="00F440B3" w:rsidRPr="00F440B3">
        <w:rPr>
          <w:rFonts w:ascii="Calibri" w:eastAsia="Calibri" w:hAnsi="Calibri" w:cs="Calibri"/>
          <w:noProof/>
          <w:vertAlign w:val="superscript"/>
          <w:lang w:val="en-US"/>
        </w:rPr>
        <w:t>7</w:t>
      </w:r>
      <w:r w:rsidR="00F440B3">
        <w:rPr>
          <w:rFonts w:ascii="Calibri" w:eastAsia="Calibri" w:hAnsi="Calibri" w:cs="Calibri"/>
          <w:lang w:val="en-US"/>
        </w:rPr>
        <w:fldChar w:fldCharType="end"/>
      </w:r>
      <w:r w:rsidRPr="00F10E90">
        <w:rPr>
          <w:rFonts w:ascii="Calibri" w:eastAsia="Calibri" w:hAnsi="Calibri" w:cs="Calibri"/>
          <w:lang w:val="en-US"/>
        </w:rPr>
        <w:t xml:space="preserve">. </w:t>
      </w:r>
      <w:r w:rsidR="005A65FA">
        <w:rPr>
          <w:rFonts w:ascii="Calibri" w:eastAsia="Calibri" w:hAnsi="Calibri" w:cs="Calibri"/>
          <w:lang w:val="en-US"/>
        </w:rPr>
        <w:t xml:space="preserve">Optical rectification of </w:t>
      </w:r>
      <w:r w:rsidR="00EE52BD">
        <w:rPr>
          <w:rFonts w:ascii="Calibri" w:eastAsia="Calibri" w:hAnsi="Calibri" w:cs="Calibri"/>
          <w:lang w:val="en-US"/>
        </w:rPr>
        <w:t xml:space="preserve">pulse front tilted </w:t>
      </w:r>
      <w:r w:rsidR="005A65FA">
        <w:rPr>
          <w:rFonts w:ascii="Calibri" w:eastAsia="Calibri" w:hAnsi="Calibri" w:cs="Calibri"/>
          <w:lang w:val="en-US"/>
        </w:rPr>
        <w:t>short laser pulse in lithium niobate</w:t>
      </w:r>
      <w:r w:rsidR="00391F97">
        <w:rPr>
          <w:rFonts w:ascii="Calibri" w:eastAsia="Calibri" w:hAnsi="Calibri" w:cs="Calibri"/>
          <w:lang w:val="en-US"/>
        </w:rPr>
        <w:t xml:space="preserve"> (LN)</w:t>
      </w:r>
      <w:r w:rsidR="005A65FA">
        <w:rPr>
          <w:rFonts w:ascii="Calibri" w:eastAsia="Calibri" w:hAnsi="Calibri" w:cs="Calibri"/>
          <w:lang w:val="en-US"/>
        </w:rPr>
        <w:t xml:space="preserve"> crystal is one of the </w:t>
      </w:r>
      <w:del w:id="25" w:author="Illés Gergő" w:date="2022-11-23T08:11:00Z">
        <w:r w:rsidR="005A65FA" w:rsidDel="00FC7360">
          <w:rPr>
            <w:rFonts w:ascii="Calibri" w:eastAsia="Calibri" w:hAnsi="Calibri" w:cs="Calibri"/>
            <w:lang w:val="en-US"/>
          </w:rPr>
          <w:delText xml:space="preserve">much </w:delText>
        </w:r>
      </w:del>
      <w:ins w:id="26" w:author="Illés Gergő" w:date="2022-11-23T08:11:00Z">
        <w:r w:rsidR="00FC7360">
          <w:rPr>
            <w:rFonts w:ascii="Calibri" w:eastAsia="Calibri" w:hAnsi="Calibri" w:cs="Calibri"/>
            <w:lang w:val="en-US"/>
          </w:rPr>
          <w:t xml:space="preserve">most </w:t>
        </w:r>
      </w:ins>
      <w:r w:rsidR="005A65FA">
        <w:rPr>
          <w:rFonts w:ascii="Calibri" w:eastAsia="Calibri" w:hAnsi="Calibri" w:cs="Calibri"/>
          <w:lang w:val="en-US"/>
        </w:rPr>
        <w:t>effective method</w:t>
      </w:r>
      <w:ins w:id="27" w:author="Illés Gergő" w:date="2022-11-23T08:18:00Z">
        <w:r w:rsidR="00395B7A">
          <w:rPr>
            <w:rFonts w:ascii="Calibri" w:eastAsia="Calibri" w:hAnsi="Calibri" w:cs="Calibri"/>
            <w:lang w:val="en-US"/>
          </w:rPr>
          <w:t>s</w:t>
        </w:r>
      </w:ins>
      <w:r w:rsidR="005A65FA">
        <w:rPr>
          <w:rFonts w:ascii="Calibri" w:eastAsia="Calibri" w:hAnsi="Calibri" w:cs="Calibri"/>
          <w:lang w:val="en-US"/>
        </w:rPr>
        <w:t xml:space="preserve"> to generate THz pulses with high</w:t>
      </w:r>
      <w:ins w:id="28" w:author="Illés Gergő" w:date="2022-11-23T08:11:00Z">
        <w:r w:rsidR="00FC7360">
          <w:rPr>
            <w:rFonts w:ascii="Calibri" w:eastAsia="Calibri" w:hAnsi="Calibri" w:cs="Calibri"/>
            <w:lang w:val="en-US"/>
          </w:rPr>
          <w:t xml:space="preserve"> pulse</w:t>
        </w:r>
      </w:ins>
      <w:r w:rsidR="005A65FA">
        <w:rPr>
          <w:rFonts w:ascii="Calibri" w:eastAsia="Calibri" w:hAnsi="Calibri" w:cs="Calibri"/>
          <w:lang w:val="en-US"/>
        </w:rPr>
        <w:t xml:space="preserve"> energ</w:t>
      </w:r>
      <w:r w:rsidR="00391F97">
        <w:rPr>
          <w:rFonts w:ascii="Calibri" w:eastAsia="Calibri" w:hAnsi="Calibri" w:cs="Calibri"/>
          <w:lang w:val="en-US"/>
        </w:rPr>
        <w:t>y</w:t>
      </w:r>
      <w:r w:rsidR="005A65FA">
        <w:rPr>
          <w:rFonts w:ascii="Calibri" w:eastAsia="Calibri" w:hAnsi="Calibri" w:cs="Calibri"/>
          <w:lang w:val="en-US"/>
        </w:rPr>
        <w:t xml:space="preserve"> and high peak intensity</w:t>
      </w:r>
      <w:r w:rsidR="005A65FA">
        <w:rPr>
          <w:rFonts w:ascii="Calibri" w:eastAsia="Calibri" w:hAnsi="Calibri" w:cs="Calibri"/>
          <w:lang w:val="en-US"/>
        </w:rPr>
        <w:fldChar w:fldCharType="begin">
          <w:fldData xml:space="preserve">PEVuZE5vdGU+PENpdGU+PEF1dGhvcj5IZWJsaW5nPC9BdXRob3I+PFllYXI+MjAwMjwvWWVhcj48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MT5KLiBPcHQuIFNvYy4gQW0uIEI8L2FiYnItMT48L2FsdC1wZXJpb2RpY2FsPjxwYWdlcz5CNi1C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==
</w:fldData>
        </w:fldChar>
      </w:r>
      <w:r w:rsidR="005A65FA">
        <w:rPr>
          <w:rFonts w:ascii="Calibri" w:eastAsia="Calibri" w:hAnsi="Calibri" w:cs="Calibri"/>
          <w:lang w:val="en-US"/>
        </w:rPr>
        <w:instrText xml:space="preserve"> ADDIN EN.CITE </w:instrText>
      </w:r>
      <w:r w:rsidR="005A65FA">
        <w:rPr>
          <w:rFonts w:ascii="Calibri" w:eastAsia="Calibri" w:hAnsi="Calibri" w:cs="Calibri"/>
          <w:lang w:val="en-US"/>
        </w:rPr>
        <w:fldChar w:fldCharType="begin">
          <w:fldData xml:space="preserve">PEVuZE5vdGU+PENpdGU+PEF1dGhvcj5IZWJsaW5nPC9BdXRob3I+PFllYXI+MjAwMjwvWWVhcj48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MT5KLiBPcHQuIFNvYy4gQW0uIEI8L2FiYnItMT48L2FsdC1wZXJpb2RpY2FsPjxwYWdlcz5CNi1C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==
</w:fldData>
        </w:fldChar>
      </w:r>
      <w:r w:rsidR="005A65FA">
        <w:rPr>
          <w:rFonts w:ascii="Calibri" w:eastAsia="Calibri" w:hAnsi="Calibri" w:cs="Calibri"/>
          <w:lang w:val="en-US"/>
        </w:rPr>
        <w:instrText xml:space="preserve"> ADDIN EN.CITE.DATA </w:instrText>
      </w:r>
      <w:r w:rsidR="005A65FA">
        <w:rPr>
          <w:rFonts w:ascii="Calibri" w:eastAsia="Calibri" w:hAnsi="Calibri" w:cs="Calibri"/>
          <w:lang w:val="en-US"/>
        </w:rPr>
      </w:r>
      <w:r w:rsidR="005A65FA">
        <w:rPr>
          <w:rFonts w:ascii="Calibri" w:eastAsia="Calibri" w:hAnsi="Calibri" w:cs="Calibri"/>
          <w:lang w:val="en-US"/>
        </w:rPr>
        <w:fldChar w:fldCharType="end"/>
      </w:r>
      <w:r w:rsidR="005A65FA">
        <w:rPr>
          <w:rFonts w:ascii="Calibri" w:eastAsia="Calibri" w:hAnsi="Calibri" w:cs="Calibri"/>
          <w:lang w:val="en-US"/>
        </w:rPr>
      </w:r>
      <w:r w:rsidR="005A65FA">
        <w:rPr>
          <w:rFonts w:ascii="Calibri" w:eastAsia="Calibri" w:hAnsi="Calibri" w:cs="Calibri"/>
          <w:lang w:val="en-US"/>
        </w:rPr>
        <w:fldChar w:fldCharType="separate"/>
      </w:r>
      <w:r w:rsidR="005A65FA" w:rsidRPr="005A65FA">
        <w:rPr>
          <w:rFonts w:ascii="Calibri" w:eastAsia="Calibri" w:hAnsi="Calibri" w:cs="Calibri"/>
          <w:noProof/>
          <w:vertAlign w:val="superscript"/>
          <w:lang w:val="en-US"/>
        </w:rPr>
        <w:t>8-10</w:t>
      </w:r>
      <w:r w:rsidR="005A65FA">
        <w:rPr>
          <w:rFonts w:ascii="Calibri" w:eastAsia="Calibri" w:hAnsi="Calibri" w:cs="Calibri"/>
          <w:lang w:val="en-US"/>
        </w:rPr>
        <w:fldChar w:fldCharType="end"/>
      </w:r>
      <w:r w:rsidR="005A65FA">
        <w:rPr>
          <w:rFonts w:ascii="Calibri" w:eastAsia="Calibri" w:hAnsi="Calibri" w:cs="Calibri"/>
          <w:lang w:val="en-US"/>
        </w:rPr>
        <w:t>.</w:t>
      </w:r>
      <w:r w:rsidR="00391F97">
        <w:rPr>
          <w:rFonts w:ascii="Calibri" w:eastAsia="Calibri" w:hAnsi="Calibri" w:cs="Calibri"/>
          <w:lang w:val="en-US"/>
        </w:rPr>
        <w:t xml:space="preserve"> However, there are some </w:t>
      </w:r>
      <w:del w:id="29" w:author="Illés Gergő" w:date="2022-11-23T08:11:00Z">
        <w:r w:rsidR="00391F97" w:rsidDel="00FC7360">
          <w:rPr>
            <w:rFonts w:ascii="Calibri" w:eastAsia="Calibri" w:hAnsi="Calibri" w:cs="Calibri"/>
            <w:lang w:val="en-US"/>
          </w:rPr>
          <w:delText xml:space="preserve">limitation </w:delText>
        </w:r>
      </w:del>
      <w:ins w:id="30" w:author="Illés Gergő" w:date="2022-11-23T08:11:00Z">
        <w:r w:rsidR="00FC7360">
          <w:rPr>
            <w:rFonts w:ascii="Calibri" w:eastAsia="Calibri" w:hAnsi="Calibri" w:cs="Calibri"/>
            <w:lang w:val="en-US"/>
          </w:rPr>
          <w:t xml:space="preserve">limiting </w:t>
        </w:r>
      </w:ins>
      <w:r w:rsidR="00391F97">
        <w:rPr>
          <w:rFonts w:ascii="Calibri" w:eastAsia="Calibri" w:hAnsi="Calibri" w:cs="Calibri"/>
          <w:lang w:val="en-US"/>
        </w:rPr>
        <w:t>factor</w:t>
      </w:r>
      <w:ins w:id="31" w:author="Illés Gergő" w:date="2022-11-23T08:11:00Z">
        <w:r w:rsidR="00FC7360">
          <w:rPr>
            <w:rFonts w:ascii="Calibri" w:eastAsia="Calibri" w:hAnsi="Calibri" w:cs="Calibri"/>
            <w:lang w:val="en-US"/>
          </w:rPr>
          <w:t>s</w:t>
        </w:r>
      </w:ins>
      <w:r w:rsidR="00391F97">
        <w:rPr>
          <w:rFonts w:ascii="Calibri" w:eastAsia="Calibri" w:hAnsi="Calibri" w:cs="Calibri"/>
          <w:lang w:val="en-US"/>
        </w:rPr>
        <w:t xml:space="preserve"> to </w:t>
      </w:r>
      <w:del w:id="32" w:author="Illés Gergő" w:date="2022-11-23T08:12:00Z">
        <w:r w:rsidR="00391F97" w:rsidDel="00FC7360">
          <w:rPr>
            <w:rFonts w:ascii="Calibri" w:eastAsia="Calibri" w:hAnsi="Calibri" w:cs="Calibri"/>
            <w:lang w:val="en-US"/>
          </w:rPr>
          <w:delText>further</w:delText>
        </w:r>
      </w:del>
      <w:ins w:id="33" w:author="Illés Gergő" w:date="2022-11-23T08:12:00Z">
        <w:r w:rsidR="00FC7360">
          <w:rPr>
            <w:rFonts w:ascii="Calibri" w:eastAsia="Calibri" w:hAnsi="Calibri" w:cs="Calibri"/>
            <w:lang w:val="en-US"/>
          </w:rPr>
          <w:t>significantly</w:t>
        </w:r>
      </w:ins>
      <w:r w:rsidR="00391F97">
        <w:rPr>
          <w:rFonts w:ascii="Calibri" w:eastAsia="Calibri" w:hAnsi="Calibri" w:cs="Calibri"/>
          <w:lang w:val="en-US"/>
        </w:rPr>
        <w:t xml:space="preserve"> increase </w:t>
      </w:r>
      <w:del w:id="34" w:author="Illés Gergő" w:date="2022-11-23T08:12:00Z">
        <w:r w:rsidR="00391F97" w:rsidDel="00FC7360">
          <w:rPr>
            <w:rFonts w:ascii="Calibri" w:eastAsia="Calibri" w:hAnsi="Calibri" w:cs="Calibri"/>
            <w:lang w:val="en-US"/>
          </w:rPr>
          <w:delText xml:space="preserve">significantly </w:delText>
        </w:r>
      </w:del>
      <w:r w:rsidR="00391F97">
        <w:rPr>
          <w:rFonts w:ascii="Calibri" w:eastAsia="Calibri" w:hAnsi="Calibri" w:cs="Calibri"/>
          <w:lang w:val="en-US"/>
        </w:rPr>
        <w:t>the THz energy</w:t>
      </w:r>
      <w:ins w:id="35" w:author="Illés Gergő" w:date="2022-11-23T08:13:00Z">
        <w:r w:rsidR="00FC7360">
          <w:rPr>
            <w:rFonts w:ascii="Calibri" w:eastAsia="Calibri" w:hAnsi="Calibri" w:cs="Calibri"/>
            <w:lang w:val="en-US"/>
          </w:rPr>
          <w:t xml:space="preserve"> further</w:t>
        </w:r>
      </w:ins>
      <w:r w:rsidR="00391F97">
        <w:rPr>
          <w:rFonts w:ascii="Calibri" w:eastAsia="Calibri" w:hAnsi="Calibri" w:cs="Calibri"/>
          <w:lang w:val="en-US"/>
        </w:rPr>
        <w:t xml:space="preserve"> </w:t>
      </w:r>
      <w:del w:id="36" w:author="Illés Gergő" w:date="2022-11-23T08:13:00Z">
        <w:r w:rsidR="00391F97" w:rsidDel="00FC7360">
          <w:rPr>
            <w:rFonts w:ascii="Calibri" w:eastAsia="Calibri" w:hAnsi="Calibri" w:cs="Calibri"/>
            <w:lang w:val="en-US"/>
          </w:rPr>
          <w:delText xml:space="preserve">by </w:delText>
        </w:r>
      </w:del>
      <w:ins w:id="37" w:author="Illés Gergő" w:date="2022-11-23T08:13:00Z">
        <w:r w:rsidR="00FC7360">
          <w:rPr>
            <w:rFonts w:ascii="Calibri" w:eastAsia="Calibri" w:hAnsi="Calibri" w:cs="Calibri"/>
            <w:lang w:val="en-US"/>
          </w:rPr>
          <w:t xml:space="preserve">using </w:t>
        </w:r>
      </w:ins>
      <w:r w:rsidR="00391F97">
        <w:rPr>
          <w:rFonts w:ascii="Calibri" w:eastAsia="Calibri" w:hAnsi="Calibri" w:cs="Calibri"/>
          <w:lang w:val="en-US"/>
        </w:rPr>
        <w:t>LN crystal</w:t>
      </w:r>
      <w:r w:rsidR="00391F97">
        <w:rPr>
          <w:rFonts w:ascii="Calibri" w:eastAsia="Calibri" w:hAnsi="Calibri" w:cs="Calibri"/>
          <w:lang w:val="en-US"/>
        </w:rPr>
        <w:fldChar w:fldCharType="begin">
          <w:fldData xml:space="preserve">PEVuZE5vdGU+PENpdGU+PEF1dGhvcj5SYXZpPC9BdXRob3I+PFllYXI+MjAxNDwvWWVhcj48UmVj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</w:fldData>
        </w:fldChar>
      </w:r>
      <w:r w:rsidR="00391F97">
        <w:rPr>
          <w:rFonts w:ascii="Calibri" w:eastAsia="Calibri" w:hAnsi="Calibri" w:cs="Calibri"/>
          <w:lang w:val="en-US"/>
        </w:rPr>
        <w:instrText xml:space="preserve"> ADDIN EN.CITE </w:instrText>
      </w:r>
      <w:r w:rsidR="00391F97">
        <w:rPr>
          <w:rFonts w:ascii="Calibri" w:eastAsia="Calibri" w:hAnsi="Calibri" w:cs="Calibri"/>
          <w:lang w:val="en-US"/>
        </w:rPr>
        <w:fldChar w:fldCharType="begin">
          <w:fldData xml:space="preserve">PEVuZE5vdGU+PENpdGU+PEF1dGhvcj5SYXZpPC9BdXRob3I+PFllYXI+MjAxNDwvWWVhcj48UmVj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</w:fldData>
        </w:fldChar>
      </w:r>
      <w:r w:rsidR="00391F97">
        <w:rPr>
          <w:rFonts w:ascii="Calibri" w:eastAsia="Calibri" w:hAnsi="Calibri" w:cs="Calibri"/>
          <w:lang w:val="en-US"/>
        </w:rPr>
        <w:instrText xml:space="preserve"> ADDIN EN.CITE.DATA </w:instrText>
      </w:r>
      <w:r w:rsidR="00391F97">
        <w:rPr>
          <w:rFonts w:ascii="Calibri" w:eastAsia="Calibri" w:hAnsi="Calibri" w:cs="Calibri"/>
          <w:lang w:val="en-US"/>
        </w:rPr>
      </w:r>
      <w:r w:rsidR="00391F97">
        <w:rPr>
          <w:rFonts w:ascii="Calibri" w:eastAsia="Calibri" w:hAnsi="Calibri" w:cs="Calibri"/>
          <w:lang w:val="en-US"/>
        </w:rPr>
        <w:fldChar w:fldCharType="end"/>
      </w:r>
      <w:r w:rsidR="00391F97">
        <w:rPr>
          <w:rFonts w:ascii="Calibri" w:eastAsia="Calibri" w:hAnsi="Calibri" w:cs="Calibri"/>
          <w:lang w:val="en-US"/>
        </w:rPr>
      </w:r>
      <w:r w:rsidR="00391F97">
        <w:rPr>
          <w:rFonts w:ascii="Calibri" w:eastAsia="Calibri" w:hAnsi="Calibri" w:cs="Calibri"/>
          <w:lang w:val="en-US"/>
        </w:rPr>
        <w:fldChar w:fldCharType="separate"/>
      </w:r>
      <w:r w:rsidR="00391F97" w:rsidRPr="00391F97">
        <w:rPr>
          <w:rFonts w:ascii="Calibri" w:eastAsia="Calibri" w:hAnsi="Calibri" w:cs="Calibri"/>
          <w:noProof/>
          <w:vertAlign w:val="superscript"/>
          <w:lang w:val="en-US"/>
        </w:rPr>
        <w:t>11,12</w:t>
      </w:r>
      <w:r w:rsidR="00391F97">
        <w:rPr>
          <w:rFonts w:ascii="Calibri" w:eastAsia="Calibri" w:hAnsi="Calibri" w:cs="Calibri"/>
          <w:lang w:val="en-US"/>
        </w:rPr>
        <w:fldChar w:fldCharType="end"/>
      </w:r>
      <w:r w:rsidR="00391F97">
        <w:rPr>
          <w:rFonts w:ascii="Calibri" w:eastAsia="Calibri" w:hAnsi="Calibri" w:cs="Calibri"/>
          <w:lang w:val="en-US"/>
        </w:rPr>
        <w:t>.</w:t>
      </w:r>
      <w:r w:rsidR="00EE52BD">
        <w:rPr>
          <w:rFonts w:ascii="Calibri" w:eastAsia="Calibri" w:hAnsi="Calibri" w:cs="Calibri"/>
          <w:lang w:val="en-US"/>
        </w:rPr>
        <w:t xml:space="preserve"> </w:t>
      </w:r>
      <w:del w:id="38" w:author="Illés Gergő" w:date="2022-11-23T08:13:00Z">
        <w:r w:rsidR="00EE52BD" w:rsidDel="00FC7360">
          <w:rPr>
            <w:rFonts w:ascii="Calibri" w:eastAsia="Calibri" w:hAnsi="Calibri" w:cs="Calibri"/>
            <w:lang w:val="en-US"/>
          </w:rPr>
          <w:delText>Ezen korlátozó tényezők főként a THz-generáláshoz szükséges sebességillesztés döntött impulzusfronttal történő megoldásából és a használt nemlineáris kristály prizma alakjából adódnak</w:delText>
        </w:r>
      </w:del>
      <w:ins w:id="39" w:author="Illés Gergő" w:date="2022-11-23T08:13:00Z">
        <w:r w:rsidR="00FC7360">
          <w:rPr>
            <w:rFonts w:ascii="Calibri" w:eastAsia="Calibri" w:hAnsi="Calibri" w:cs="Calibri"/>
            <w:lang w:val="en-US"/>
          </w:rPr>
          <w:t>These limiting factors</w:t>
        </w:r>
      </w:ins>
      <w:ins w:id="40" w:author="Illés Gergő" w:date="2022-11-23T08:14:00Z">
        <w:r w:rsidR="00FC7360">
          <w:rPr>
            <w:rFonts w:ascii="Calibri" w:eastAsia="Calibri" w:hAnsi="Calibri" w:cs="Calibri"/>
            <w:lang w:val="en-US"/>
          </w:rPr>
          <w:t xml:space="preserve"> are mainly due to the shape of the non-linear prism.</w:t>
        </w:r>
      </w:ins>
      <w:r w:rsidR="00EE52BD">
        <w:rPr>
          <w:rFonts w:ascii="Calibri" w:eastAsia="Calibri" w:hAnsi="Calibri" w:cs="Calibri"/>
          <w:lang w:val="en-US"/>
        </w:rPr>
        <w:fldChar w:fldCharType="begin"/>
      </w:r>
      <w:r w:rsidR="00EE52BD">
        <w:rPr>
          <w:rFonts w:ascii="Calibri" w:eastAsia="Calibri" w:hAnsi="Calibri" w:cs="Calibri"/>
          <w:lang w:val="en-US"/>
        </w:rPr>
        <w:instrText xml:space="preserve"> ADDIN EN.CITE &lt;EndNote&gt;&lt;Cite&gt;&lt;Author&gt;Tóth&lt;/Author&gt;&lt;Year&gt;2021&lt;/Year&gt;&lt;RecNum&gt;33&lt;/RecNum&gt;&lt;DisplayText&gt;&lt;style face="superscript"&gt;13&lt;/style&gt;&lt;/DisplayText&gt;&lt;record&gt;&lt;rec-number&gt;33&lt;/rec-number&gt;&lt;foreign-keys&gt;&lt;key app="EN" db-id="dvztzrtzgttrxwexfa6ve9rlv5zsetfe0p0e" timestamp="1669104492"&gt;33&lt;/key&gt;&lt;/foreign-keys&gt;&lt;ref-type name="Journal Article"&gt;17&lt;/ref-type&gt;&lt;contributors&gt;&lt;authors&gt;&lt;author&gt;Tóth, György&lt;/author&gt;&lt;author&gt;Pálfalvi, László&lt;/author&gt;&lt;author&gt;Turnár, Szabolcs&lt;/author&gt;&lt;author&gt;Tibai, Zoltán&lt;/author&gt;&lt;author&gt;Almási, Gábor&lt;/author&gt;&lt;author&gt;Hebling, János&lt;/author&gt;&lt;/authors&gt;&lt;/contributors&gt;&lt;titles&gt;&lt;title&gt;Performance comparison of lithium-niobate-based extremely high-field single-cycle terahertz sources [Invited]&lt;/title&gt;&lt;secondary-title&gt;Chinese Optics Letters&lt;/secondary-title&gt;&lt;alt-title&gt;Chin. Opt. Lett.&lt;/alt-title&gt;&lt;/titles&gt;&lt;periodical&gt;&lt;full-title&gt;Chinese Optics Letters&lt;/full-title&gt;&lt;abbr-1&gt;Chin. Opt. Lett.&lt;/abbr-1&gt;&lt;/periodical&gt;&lt;alt-periodical&gt;&lt;full-title&gt;Chinese Optics Letters&lt;/full-title&gt;&lt;abbr-1&gt;Chin. Opt. Lett.&lt;/abbr-1&gt;&lt;/alt-periodical&gt;&lt;pages&gt;111902&lt;/pages&gt;&lt;volume&gt;19&lt;/volume&gt;&lt;number&gt;11&lt;/number&gt;&lt;keywords&gt;&lt;keyword&gt;Diffraction efficiency&lt;/keyword&gt;&lt;keyword&gt;Electric fields&lt;/keyword&gt;&lt;keyword&gt;Nonlinear optical materials&lt;/keyword&gt;&lt;keyword&gt;Refractive index&lt;/keyword&gt;&lt;keyword&gt;Terahertz generation&lt;/keyword&gt;&lt;keyword&gt;Ultrafast optics&lt;/keyword&gt;&lt;/keywords&gt;&lt;dates&gt;&lt;year&gt;2021&lt;/year&gt;&lt;pub-dates&gt;&lt;date&gt;2021/11/10&lt;/date&gt;&lt;/pub-dates&gt;&lt;/dates&gt;&lt;publisher&gt;Optica Publishing Group&lt;/publisher&gt;&lt;urls&gt;&lt;related-urls&gt;&lt;url&gt;https://opg.optica.org/col/abstract.cfm?URI=col-19-11-111902&lt;/url&gt;&lt;/related-urls&gt;&lt;/urls&gt;&lt;/record&gt;&lt;/Cite&gt;&lt;/EndNote&gt;</w:instrText>
      </w:r>
      <w:r w:rsidR="00EE52BD">
        <w:rPr>
          <w:rFonts w:ascii="Calibri" w:eastAsia="Calibri" w:hAnsi="Calibri" w:cs="Calibri"/>
          <w:lang w:val="en-US"/>
        </w:rPr>
        <w:fldChar w:fldCharType="separate"/>
      </w:r>
      <w:r w:rsidR="00EE52BD" w:rsidRPr="00EE52BD">
        <w:rPr>
          <w:rFonts w:ascii="Calibri" w:eastAsia="Calibri" w:hAnsi="Calibri" w:cs="Calibri"/>
          <w:noProof/>
          <w:vertAlign w:val="superscript"/>
          <w:lang w:val="en-US"/>
        </w:rPr>
        <w:t>13</w:t>
      </w:r>
      <w:r w:rsidR="00EE52BD">
        <w:rPr>
          <w:rFonts w:ascii="Calibri" w:eastAsia="Calibri" w:hAnsi="Calibri" w:cs="Calibri"/>
          <w:lang w:val="en-US"/>
        </w:rPr>
        <w:fldChar w:fldCharType="end"/>
      </w:r>
      <w:ins w:id="41" w:author="Illés Gergő" w:date="2022-11-23T08:15:00Z">
        <w:r w:rsidR="00FC7360">
          <w:rPr>
            <w:rFonts w:ascii="Calibri" w:eastAsia="Calibri" w:hAnsi="Calibri" w:cs="Calibri"/>
            <w:lang w:val="en-US"/>
          </w:rPr>
          <w:t xml:space="preserve"> However in the conventional TPF setup the ~63° angle of the prism is mandatory to achieve phase matching</w:t>
        </w:r>
      </w:ins>
      <w:r w:rsidR="00EE52BD">
        <w:rPr>
          <w:rFonts w:ascii="Calibri" w:eastAsia="Calibri" w:hAnsi="Calibri" w:cs="Calibri"/>
          <w:lang w:val="en-US"/>
        </w:rPr>
        <w:t>.</w:t>
      </w:r>
      <w:r w:rsidR="00391F97">
        <w:rPr>
          <w:rFonts w:ascii="Calibri" w:eastAsia="Calibri" w:hAnsi="Calibri" w:cs="Calibri"/>
          <w:lang w:val="en-US"/>
        </w:rPr>
        <w:t xml:space="preserve"> </w:t>
      </w:r>
      <w:del w:id="42" w:author="Illés Gergő" w:date="2022-11-23T08:17:00Z">
        <w:r w:rsidR="0015488D" w:rsidDel="00FC7360">
          <w:rPr>
            <w:rFonts w:ascii="Calibri" w:eastAsia="Calibri" w:hAnsi="Calibri" w:cs="Calibri"/>
            <w:lang w:val="en-US"/>
          </w:rPr>
          <w:delText>Az újabb technikák</w:delText>
        </w:r>
      </w:del>
      <w:ins w:id="43" w:author="Illés Gergő" w:date="2022-11-23T08:17:00Z">
        <w:r w:rsidR="00FC7360">
          <w:rPr>
            <w:rFonts w:ascii="Calibri" w:eastAsia="Calibri" w:hAnsi="Calibri" w:cs="Calibri"/>
            <w:lang w:val="en-US"/>
          </w:rPr>
          <w:t xml:space="preserve">There are some new </w:t>
        </w:r>
      </w:ins>
      <w:ins w:id="44" w:author="Illés Gergő" w:date="2022-11-23T08:54:00Z">
        <w:r w:rsidR="00DE5535">
          <w:rPr>
            <w:rFonts w:ascii="Calibri" w:eastAsia="Calibri" w:hAnsi="Calibri" w:cs="Calibri"/>
            <w:lang w:val="en-US"/>
          </w:rPr>
          <w:t>techniques</w:t>
        </w:r>
      </w:ins>
      <w:r w:rsidR="0015488D">
        <w:rPr>
          <w:rFonts w:ascii="Calibri" w:eastAsia="Calibri" w:hAnsi="Calibri" w:cs="Calibri"/>
          <w:lang w:val="en-US"/>
        </w:rPr>
        <w:fldChar w:fldCharType="begin">
          <w:fldData xml:space="preserve">PEVuZE5vdGU+PENpdGU+PEF1dGhvcj5Qw6FsZmFsdmk8L0F1dGhvcj48WWVhcj4yMDE3PC9ZZWFy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==
</w:fldData>
        </w:fldChar>
      </w:r>
      <w:r w:rsidR="00EE52BD">
        <w:rPr>
          <w:rFonts w:ascii="Calibri" w:eastAsia="Calibri" w:hAnsi="Calibri" w:cs="Calibri"/>
          <w:lang w:val="en-US"/>
        </w:rPr>
        <w:instrText xml:space="preserve"> ADDIN EN.CITE </w:instrText>
      </w:r>
      <w:r w:rsidR="00EE52BD">
        <w:rPr>
          <w:rFonts w:ascii="Calibri" w:eastAsia="Calibri" w:hAnsi="Calibri" w:cs="Calibri"/>
          <w:lang w:val="en-US"/>
        </w:rPr>
        <w:fldChar w:fldCharType="begin">
          <w:fldData xml:space="preserve">PEVuZE5vdGU+PENpdGU+PEF1dGhvcj5Qw6FsZmFsdmk8L0F1dGhvcj48WWVhcj4yMDE3PC9ZZWFy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==
</w:fldData>
        </w:fldChar>
      </w:r>
      <w:r w:rsidR="00EE52BD">
        <w:rPr>
          <w:rFonts w:ascii="Calibri" w:eastAsia="Calibri" w:hAnsi="Calibri" w:cs="Calibri"/>
          <w:lang w:val="en-US"/>
        </w:rPr>
        <w:instrText xml:space="preserve"> ADDIN EN.CITE.DATA </w:instrText>
      </w:r>
      <w:r w:rsidR="00EE52BD">
        <w:rPr>
          <w:rFonts w:ascii="Calibri" w:eastAsia="Calibri" w:hAnsi="Calibri" w:cs="Calibri"/>
          <w:lang w:val="en-US"/>
        </w:rPr>
      </w:r>
      <w:r w:rsidR="00EE52BD">
        <w:rPr>
          <w:rFonts w:ascii="Calibri" w:eastAsia="Calibri" w:hAnsi="Calibri" w:cs="Calibri"/>
          <w:lang w:val="en-US"/>
        </w:rPr>
        <w:fldChar w:fldCharType="end"/>
      </w:r>
      <w:r w:rsidR="0015488D">
        <w:rPr>
          <w:rFonts w:ascii="Calibri" w:eastAsia="Calibri" w:hAnsi="Calibri" w:cs="Calibri"/>
          <w:lang w:val="en-US"/>
        </w:rPr>
      </w:r>
      <w:r w:rsidR="0015488D">
        <w:rPr>
          <w:rFonts w:ascii="Calibri" w:eastAsia="Calibri" w:hAnsi="Calibri" w:cs="Calibri"/>
          <w:lang w:val="en-US"/>
        </w:rPr>
        <w:fldChar w:fldCharType="separate"/>
      </w:r>
      <w:r w:rsidR="00EE52BD" w:rsidRPr="00EE52BD">
        <w:rPr>
          <w:rFonts w:ascii="Calibri" w:eastAsia="Calibri" w:hAnsi="Calibri" w:cs="Calibri"/>
          <w:noProof/>
          <w:vertAlign w:val="superscript"/>
          <w:lang w:val="en-US"/>
        </w:rPr>
        <w:t>14-16</w:t>
      </w:r>
      <w:r w:rsidR="0015488D">
        <w:rPr>
          <w:rFonts w:ascii="Calibri" w:eastAsia="Calibri" w:hAnsi="Calibri" w:cs="Calibri"/>
          <w:lang w:val="en-US"/>
        </w:rPr>
        <w:fldChar w:fldCharType="end"/>
      </w:r>
      <w:r w:rsidR="00024BB3">
        <w:rPr>
          <w:rFonts w:ascii="Calibri" w:eastAsia="Calibri" w:hAnsi="Calibri" w:cs="Calibri"/>
          <w:lang w:val="en-US"/>
        </w:rPr>
        <w:t xml:space="preserve"> – </w:t>
      </w:r>
      <w:del w:id="45" w:author="Illés Gergő" w:date="2022-11-23T08:17:00Z">
        <w:r w:rsidR="00024BB3" w:rsidDel="00FC7360">
          <w:rPr>
            <w:rFonts w:ascii="Calibri" w:eastAsia="Calibri" w:hAnsi="Calibri" w:cs="Calibri"/>
            <w:lang w:val="en-US"/>
          </w:rPr>
          <w:delText>melyek főként a kristály mikromegmunkálásán alapulnak</w:delText>
        </w:r>
      </w:del>
      <w:ins w:id="46" w:author="Illés Gergő" w:date="2022-11-23T08:17:00Z">
        <w:r w:rsidR="00FC7360">
          <w:rPr>
            <w:rFonts w:ascii="Calibri" w:eastAsia="Calibri" w:hAnsi="Calibri" w:cs="Calibri"/>
            <w:lang w:val="en-US"/>
          </w:rPr>
          <w:t xml:space="preserve">which are </w:t>
        </w:r>
      </w:ins>
      <w:ins w:id="47" w:author="Illés Gergő" w:date="2022-11-23T08:18:00Z">
        <w:r w:rsidR="00395B7A">
          <w:rPr>
            <w:rFonts w:ascii="Calibri" w:eastAsia="Calibri" w:hAnsi="Calibri" w:cs="Calibri"/>
            <w:lang w:val="en-US"/>
          </w:rPr>
          <w:t>using micro</w:t>
        </w:r>
      </w:ins>
      <w:ins w:id="48" w:author="Illés Gergő" w:date="2022-11-23T08:20:00Z">
        <w:r w:rsidR="00395B7A">
          <w:rPr>
            <w:rFonts w:ascii="Calibri" w:eastAsia="Calibri" w:hAnsi="Calibri" w:cs="Calibri"/>
            <w:lang w:val="en-US"/>
          </w:rPr>
          <w:t>-machined crystals</w:t>
        </w:r>
      </w:ins>
      <w:r w:rsidR="0015488D">
        <w:rPr>
          <w:rFonts w:ascii="Calibri" w:eastAsia="Calibri" w:hAnsi="Calibri" w:cs="Calibri"/>
          <w:lang w:val="en-US"/>
        </w:rPr>
        <w:t xml:space="preserve"> </w:t>
      </w:r>
      <w:r w:rsidR="00024BB3">
        <w:rPr>
          <w:rFonts w:ascii="Calibri" w:eastAsia="Calibri" w:hAnsi="Calibri" w:cs="Calibri"/>
          <w:lang w:val="en-US"/>
        </w:rPr>
        <w:t xml:space="preserve">– </w:t>
      </w:r>
      <w:del w:id="49" w:author="Illés Gergő" w:date="2022-11-23T08:20:00Z">
        <w:r w:rsidR="0015488D" w:rsidDel="00395B7A">
          <w:rPr>
            <w:rFonts w:ascii="Calibri" w:eastAsia="Calibri" w:hAnsi="Calibri" w:cs="Calibri"/>
            <w:lang w:val="en-US"/>
          </w:rPr>
          <w:delText>megoldást jelenthetnek</w:delText>
        </w:r>
      </w:del>
      <w:ins w:id="50" w:author="Illés Gergő" w:date="2022-11-23T08:20:00Z">
        <w:r w:rsidR="00395B7A">
          <w:rPr>
            <w:rFonts w:ascii="Calibri" w:eastAsia="Calibri" w:hAnsi="Calibri" w:cs="Calibri"/>
            <w:lang w:val="en-US"/>
          </w:rPr>
          <w:t>and these c</w:t>
        </w:r>
      </w:ins>
      <w:ins w:id="51" w:author="Illés Gergő" w:date="2022-11-23T08:21:00Z">
        <w:r w:rsidR="00395B7A">
          <w:rPr>
            <w:rFonts w:ascii="Calibri" w:eastAsia="Calibri" w:hAnsi="Calibri" w:cs="Calibri"/>
            <w:lang w:val="en-US"/>
          </w:rPr>
          <w:t>an reduce the aforementioned limiting factors</w:t>
        </w:r>
      </w:ins>
      <w:r w:rsidR="0015488D">
        <w:rPr>
          <w:rFonts w:ascii="Calibri" w:eastAsia="Calibri" w:hAnsi="Calibri" w:cs="Calibri"/>
          <w:lang w:val="en-US"/>
        </w:rPr>
        <w:t xml:space="preserve">, </w:t>
      </w:r>
      <w:del w:id="52" w:author="Illés Gergő" w:date="2022-11-23T08:21:00Z">
        <w:r w:rsidR="0015488D" w:rsidDel="00395B7A">
          <w:rPr>
            <w:rFonts w:ascii="Calibri" w:eastAsia="Calibri" w:hAnsi="Calibri" w:cs="Calibri"/>
            <w:lang w:val="en-US"/>
          </w:rPr>
          <w:delText>azonban eze</w:delText>
        </w:r>
        <w:r w:rsidR="00024BB3" w:rsidDel="00395B7A">
          <w:rPr>
            <w:rFonts w:ascii="Calibri" w:eastAsia="Calibri" w:hAnsi="Calibri" w:cs="Calibri"/>
            <w:lang w:val="en-US"/>
          </w:rPr>
          <w:delText>n</w:delText>
        </w:r>
        <w:r w:rsidR="0015488D" w:rsidDel="00395B7A">
          <w:rPr>
            <w:rFonts w:ascii="Calibri" w:eastAsia="Calibri" w:hAnsi="Calibri" w:cs="Calibri"/>
            <w:lang w:val="en-US"/>
          </w:rPr>
          <w:delText xml:space="preserve"> technikák ma még kiforratlanok és mind ezidáig nem sikerült igazán nagy áttörést elérni</w:delText>
        </w:r>
        <w:r w:rsidR="00024BB3" w:rsidDel="00395B7A">
          <w:rPr>
            <w:rFonts w:ascii="Calibri" w:eastAsia="Calibri" w:hAnsi="Calibri" w:cs="Calibri"/>
            <w:lang w:val="en-US"/>
          </w:rPr>
          <w:delText xml:space="preserve"> velük</w:delText>
        </w:r>
      </w:del>
      <w:ins w:id="53" w:author="Illés Gergő" w:date="2022-11-23T08:21:00Z">
        <w:r w:rsidR="00395B7A">
          <w:rPr>
            <w:rFonts w:ascii="Calibri" w:eastAsia="Calibri" w:hAnsi="Calibri" w:cs="Calibri"/>
            <w:lang w:val="en-US"/>
          </w:rPr>
          <w:t>however the</w:t>
        </w:r>
      </w:ins>
      <w:ins w:id="54" w:author="Illés Gergő" w:date="2022-11-23T08:22:00Z">
        <w:r w:rsidR="00395B7A">
          <w:rPr>
            <w:rFonts w:ascii="Calibri" w:eastAsia="Calibri" w:hAnsi="Calibri" w:cs="Calibri"/>
            <w:lang w:val="en-US"/>
          </w:rPr>
          <w:t xml:space="preserve"> process to </w:t>
        </w:r>
      </w:ins>
      <w:ins w:id="55" w:author="Illés Gergő" w:date="2022-11-23T08:24:00Z">
        <w:r w:rsidR="00395B7A">
          <w:rPr>
            <w:rFonts w:ascii="Calibri" w:eastAsia="Calibri" w:hAnsi="Calibri" w:cs="Calibri"/>
            <w:lang w:val="en-US"/>
          </w:rPr>
          <w:t xml:space="preserve">manufacture these crystals </w:t>
        </w:r>
      </w:ins>
      <w:ins w:id="56" w:author="Illés Gergő" w:date="2022-11-23T08:25:00Z">
        <w:r w:rsidR="00395B7A">
          <w:rPr>
            <w:rFonts w:ascii="Calibri" w:eastAsia="Calibri" w:hAnsi="Calibri" w:cs="Calibri"/>
            <w:lang w:val="en-US"/>
          </w:rPr>
          <w:t xml:space="preserve">is immature and they not provided any </w:t>
        </w:r>
        <w:proofErr w:type="spellStart"/>
        <w:r w:rsidR="00395B7A">
          <w:rPr>
            <w:rFonts w:ascii="Calibri" w:eastAsia="Calibri" w:hAnsi="Calibri" w:cs="Calibri"/>
            <w:lang w:val="en-US"/>
          </w:rPr>
          <w:t>breakthrougs</w:t>
        </w:r>
        <w:proofErr w:type="spellEnd"/>
        <w:r w:rsidR="00395B7A">
          <w:rPr>
            <w:rFonts w:ascii="Calibri" w:eastAsia="Calibri" w:hAnsi="Calibri" w:cs="Calibri"/>
            <w:lang w:val="en-US"/>
          </w:rPr>
          <w:t xml:space="preserve"> as of today.</w:t>
        </w:r>
      </w:ins>
      <w:r w:rsidR="00B605DE">
        <w:rPr>
          <w:rFonts w:ascii="Calibri" w:eastAsia="Calibri" w:hAnsi="Calibri" w:cs="Calibri"/>
          <w:lang w:val="en-US"/>
        </w:rPr>
        <w:fldChar w:fldCharType="begin">
          <w:fldData xml:space="preserve">PEVuZE5vdGU+PENpdGU+PEF1dGhvcj5OdWdyYWhhPC9BdXRob3I+PFllYXI+MjAxOTwvWWVhcj48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==
</w:fldData>
        </w:fldChar>
      </w:r>
      <w:r w:rsidR="00EE52BD">
        <w:rPr>
          <w:rFonts w:ascii="Calibri" w:eastAsia="Calibri" w:hAnsi="Calibri" w:cs="Calibri"/>
          <w:lang w:val="en-US"/>
        </w:rPr>
        <w:instrText xml:space="preserve"> ADDIN EN.CITE </w:instrText>
      </w:r>
      <w:r w:rsidR="00EE52BD">
        <w:rPr>
          <w:rFonts w:ascii="Calibri" w:eastAsia="Calibri" w:hAnsi="Calibri" w:cs="Calibri"/>
          <w:lang w:val="en-US"/>
        </w:rPr>
        <w:fldChar w:fldCharType="begin">
          <w:fldData xml:space="preserve">PEVuZE5vdGU+PENpdGU+PEF1dGhvcj5OdWdyYWhhPC9BdXRob3I+PFllYXI+MjAxOTwvWWVhcj48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==
</w:fldData>
        </w:fldChar>
      </w:r>
      <w:r w:rsidR="00EE52BD">
        <w:rPr>
          <w:rFonts w:ascii="Calibri" w:eastAsia="Calibri" w:hAnsi="Calibri" w:cs="Calibri"/>
          <w:lang w:val="en-US"/>
        </w:rPr>
        <w:instrText xml:space="preserve"> ADDIN EN.CITE.DATA </w:instrText>
      </w:r>
      <w:r w:rsidR="00EE52BD">
        <w:rPr>
          <w:rFonts w:ascii="Calibri" w:eastAsia="Calibri" w:hAnsi="Calibri" w:cs="Calibri"/>
          <w:lang w:val="en-US"/>
        </w:rPr>
      </w:r>
      <w:r w:rsidR="00EE52BD">
        <w:rPr>
          <w:rFonts w:ascii="Calibri" w:eastAsia="Calibri" w:hAnsi="Calibri" w:cs="Calibri"/>
          <w:lang w:val="en-US"/>
        </w:rPr>
        <w:fldChar w:fldCharType="end"/>
      </w:r>
      <w:r w:rsidR="00B605DE">
        <w:rPr>
          <w:rFonts w:ascii="Calibri" w:eastAsia="Calibri" w:hAnsi="Calibri" w:cs="Calibri"/>
          <w:lang w:val="en-US"/>
        </w:rPr>
      </w:r>
      <w:r w:rsidR="00B605DE">
        <w:rPr>
          <w:rFonts w:ascii="Calibri" w:eastAsia="Calibri" w:hAnsi="Calibri" w:cs="Calibri"/>
          <w:lang w:val="en-US"/>
        </w:rPr>
        <w:fldChar w:fldCharType="separate"/>
      </w:r>
      <w:r w:rsidR="00EE52BD" w:rsidRPr="00EE52BD">
        <w:rPr>
          <w:rFonts w:ascii="Calibri" w:eastAsia="Calibri" w:hAnsi="Calibri" w:cs="Calibri"/>
          <w:noProof/>
          <w:vertAlign w:val="superscript"/>
          <w:lang w:val="en-US"/>
        </w:rPr>
        <w:t>17,18</w:t>
      </w:r>
      <w:r w:rsidR="00B605DE">
        <w:rPr>
          <w:rFonts w:ascii="Calibri" w:eastAsia="Calibri" w:hAnsi="Calibri" w:cs="Calibri"/>
          <w:lang w:val="en-US"/>
        </w:rPr>
        <w:fldChar w:fldCharType="end"/>
      </w:r>
      <w:r w:rsidR="0015488D">
        <w:rPr>
          <w:rFonts w:ascii="Calibri" w:eastAsia="Calibri" w:hAnsi="Calibri" w:cs="Calibri"/>
          <w:lang w:val="en-US"/>
        </w:rPr>
        <w:t>.</w:t>
      </w:r>
      <w:r w:rsidR="00BA3043">
        <w:rPr>
          <w:rFonts w:ascii="Calibri" w:eastAsia="Calibri" w:hAnsi="Calibri" w:cs="Calibri"/>
          <w:lang w:val="en-US"/>
        </w:rPr>
        <w:t xml:space="preserve"> </w:t>
      </w:r>
    </w:p>
    <w:p w14:paraId="1C162568" w14:textId="115621B2" w:rsidR="00C74C85" w:rsidRDefault="00BA3043" w:rsidP="009C1CA5">
      <w:pPr>
        <w:spacing w:line="240" w:lineRule="auto"/>
        <w:jc w:val="both"/>
        <w:rPr>
          <w:rFonts w:ascii="Calibri" w:eastAsia="Calibri" w:hAnsi="Calibri" w:cs="Calibri"/>
        </w:rPr>
      </w:pPr>
      <w:del w:id="57" w:author="Illés Gergő" w:date="2022-11-23T08:25:00Z">
        <w:r w:rsidDel="00395B7A">
          <w:rPr>
            <w:rFonts w:ascii="Calibri" w:eastAsia="Calibri" w:hAnsi="Calibri" w:cs="Calibri"/>
          </w:rPr>
          <w:delText>Félvezető kristályok is alkalmasak jó minőségű THz-es impulzusok nagy hatásfokkal történő előállítására, amennyiben</w:delText>
        </w:r>
        <w:r w:rsidR="00C74C85" w:rsidDel="00395B7A">
          <w:rPr>
            <w:rFonts w:ascii="Calibri" w:eastAsia="Calibri" w:hAnsi="Calibri" w:cs="Calibri"/>
          </w:rPr>
          <w:delText xml:space="preserve"> a félvezetőkben az alacsonyabb rendű tobbfotonos abszorpció elkerülése céljából</w:delText>
        </w:r>
        <w:r w:rsidDel="00395B7A">
          <w:rPr>
            <w:rFonts w:ascii="Calibri" w:eastAsia="Calibri" w:hAnsi="Calibri" w:cs="Calibri"/>
          </w:rPr>
          <w:delText xml:space="preserve"> elég nagy hullámhossz</w:delText>
        </w:r>
        <w:r w:rsidR="00C74C85" w:rsidDel="00395B7A">
          <w:rPr>
            <w:rFonts w:ascii="Calibri" w:eastAsia="Calibri" w:hAnsi="Calibri" w:cs="Calibri"/>
          </w:rPr>
          <w:delText>ú</w:delText>
        </w:r>
        <w:r w:rsidDel="00395B7A">
          <w:rPr>
            <w:rFonts w:ascii="Calibri" w:eastAsia="Calibri" w:hAnsi="Calibri" w:cs="Calibri"/>
          </w:rPr>
          <w:delText xml:space="preserve"> pumpa lézert használunk a THz-keltésre</w:delText>
        </w:r>
      </w:del>
      <w:ins w:id="58" w:author="Illés Gergő" w:date="2022-11-23T08:25:00Z">
        <w:r w:rsidR="00395B7A">
          <w:rPr>
            <w:rFonts w:ascii="Calibri" w:eastAsia="Calibri" w:hAnsi="Calibri" w:cs="Calibri"/>
          </w:rPr>
          <w:t>Semicond</w:t>
        </w:r>
      </w:ins>
      <w:ins w:id="59" w:author="Illés Gergő" w:date="2022-11-23T08:26:00Z">
        <w:r w:rsidR="00395B7A">
          <w:rPr>
            <w:rFonts w:ascii="Calibri" w:eastAsia="Calibri" w:hAnsi="Calibri" w:cs="Calibri"/>
          </w:rPr>
          <w:t>uctor  crystals are also applicable for generating good quality THz pulses with high efficiency. This req</w:t>
        </w:r>
      </w:ins>
      <w:ins w:id="60" w:author="Illés Gergő" w:date="2022-11-23T08:27:00Z">
        <w:r w:rsidR="00395B7A">
          <w:rPr>
            <w:rFonts w:ascii="Calibri" w:eastAsia="Calibri" w:hAnsi="Calibri" w:cs="Calibri"/>
          </w:rPr>
          <w:t>uires high pumping wavelength to eliminate low order multipho</w:t>
        </w:r>
      </w:ins>
      <w:ins w:id="61" w:author="Illés Gergő" w:date="2022-11-23T08:28:00Z">
        <w:r w:rsidR="00395B7A">
          <w:rPr>
            <w:rFonts w:ascii="Calibri" w:eastAsia="Calibri" w:hAnsi="Calibri" w:cs="Calibri"/>
          </w:rPr>
          <w:t>ton absorption</w:t>
        </w:r>
        <w:r w:rsidR="0097121D">
          <w:rPr>
            <w:rFonts w:ascii="Calibri" w:eastAsia="Calibri" w:hAnsi="Calibri" w:cs="Calibri"/>
          </w:rPr>
          <w:t>.</w:t>
        </w:r>
      </w:ins>
      <w:r>
        <w:rPr>
          <w:rFonts w:ascii="Calibri" w:eastAsia="Calibri" w:hAnsi="Calibri" w:cs="Calibri"/>
        </w:rPr>
        <w:fldChar w:fldCharType="begin"/>
      </w:r>
      <w:r w:rsidR="00EE52BD">
        <w:rPr>
          <w:rFonts w:ascii="Calibri" w:eastAsia="Calibri" w:hAnsi="Calibri" w:cs="Calibri"/>
        </w:rPr>
        <w:instrText xml:space="preserve"> ADDIN EN.CITE &lt;EndNote&gt;&lt;Cite&gt;&lt;Author&gt;Polónyi&lt;/Author&gt;&lt;Year&gt;2016&lt;/Year&gt;&lt;RecNum&gt;31&lt;/RecNum&gt;&lt;DisplayText&gt;&lt;style face="superscript"&gt;19&lt;/style&gt;&lt;/DisplayText&gt;&lt;record&gt;&lt;rec-number&gt;31&lt;/rec-number&gt;&lt;foreign-keys&gt;&lt;key app="EN" db-id="dvztzrtzgttrxwexfa6ve9rlv5zsetfe0p0e" timestamp="1669103839"&gt;31&lt;/key&gt;&lt;/foreign-keys&gt;&lt;ref-type name="Journal Article"&gt;17&lt;/ref-type&gt;&lt;contributors&gt;&lt;authors&gt;&lt;author&gt;Polónyi, Gy&lt;/author&gt;&lt;author&gt;Monoszlai, B.&lt;/author&gt;&lt;author&gt;Gäumann, G.&lt;/author&gt;&lt;author&gt;Rohwer, E. J.&lt;/author&gt;&lt;author&gt;Andriukaitis, G.&lt;/author&gt;&lt;author&gt;Balciunas, T.&lt;/author&gt;&lt;author&gt;Pugzlys, A.&lt;/author&gt;&lt;author&gt;Baltuska, A.&lt;/author&gt;&lt;author&gt;Feurer, T.&lt;/author&gt;&lt;author&gt;Hebling, J.&lt;/author&gt;&lt;author&gt;Fülöp, J. A.&lt;/author&gt;&lt;/authors&gt;&lt;/contributors&gt;&lt;titles&gt;&lt;title&gt;High-energy terahertz pulses from semiconductors pumped beyond the three-photon absorption edge&lt;/title&gt;&lt;secondary-title&gt;Optics Express&lt;/secondary-title&gt;&lt;alt-title&gt;Opt. Express&lt;/alt-title&gt;&lt;/titles&gt;&lt;periodical&gt;&lt;full-title&gt;Optics Express&lt;/full-title&gt;&lt;abbr-1&gt;Opt. Express&lt;/abbr-1&gt;&lt;/periodical&gt;&lt;alt-periodical&gt;&lt;full-title&gt;Optics Express&lt;/full-title&gt;&lt;abbr-1&gt;Opt. Express&lt;/abbr-1&gt;&lt;/alt-periodical&gt;&lt;pages&gt;23872-23882&lt;/pages&gt;&lt;volume&gt;24&lt;/volume&gt;&lt;number&gt;21&lt;/number&gt;&lt;keywords&gt;&lt;keyword&gt;Multiphoton processes&lt;/keyword&gt;&lt;keyword&gt;Semiconductor nonlinear optics including MQW&lt;/keyword&gt;&lt;keyword&gt;Spectroscopy, teraherz&lt;/keyword&gt;&lt;keyword&gt;Absorption coefficient&lt;/keyword&gt;&lt;keyword&gt;Femtosecond pulses&lt;/keyword&gt;&lt;keyword&gt;Infrared materials&lt;/keyword&gt;&lt;keyword&gt;Optical rectification&lt;/keyword&gt;&lt;keyword&gt;Phase matching&lt;/keyword&gt;&lt;keyword&gt;Terahertz generation&lt;/keyword&gt;&lt;/keywords&gt;&lt;dates&gt;&lt;year&gt;2016&lt;/year&gt;&lt;pub-dates&gt;&lt;date&gt;2016/10/17&lt;/date&gt;&lt;/pub-dates&gt;&lt;/dates&gt;&lt;publisher&gt;Optica Publishing Group&lt;/publisher&gt;&lt;urls&gt;&lt;related-urls&gt;&lt;url&gt;https://opg.optica.org/oe/abstract.cfm?URI=oe-24-21-23872&lt;/url&gt;&lt;/related-urls&gt;&lt;/urls&gt;&lt;electronic-resource-num&gt;10.1364/OE.24.023872&lt;/electronic-resource-num&gt;&lt;/record&gt;&lt;/Cite&gt;&lt;/EndNote&gt;</w:instrText>
      </w:r>
      <w:r>
        <w:rPr>
          <w:rFonts w:ascii="Calibri" w:eastAsia="Calibri" w:hAnsi="Calibri" w:cs="Calibri"/>
        </w:rPr>
        <w:fldChar w:fldCharType="separate"/>
      </w:r>
      <w:r w:rsidR="00EE52BD" w:rsidRPr="00EE52BD">
        <w:rPr>
          <w:rFonts w:ascii="Calibri" w:eastAsia="Calibri" w:hAnsi="Calibri" w:cs="Calibri"/>
          <w:noProof/>
          <w:vertAlign w:val="superscript"/>
        </w:rPr>
        <w:t>19</w:t>
      </w:r>
      <w:r>
        <w:rPr>
          <w:rFonts w:ascii="Calibri" w:eastAsia="Calibri" w:hAnsi="Calibri" w:cs="Calibri"/>
        </w:rPr>
        <w:fldChar w:fldCharType="end"/>
      </w:r>
      <w:r>
        <w:rPr>
          <w:rFonts w:ascii="Calibri" w:eastAsia="Calibri" w:hAnsi="Calibri" w:cs="Calibri"/>
        </w:rPr>
        <w:t>.</w:t>
      </w:r>
      <w:r w:rsidR="00EE52BD">
        <w:rPr>
          <w:rFonts w:ascii="Calibri" w:eastAsia="Calibri" w:hAnsi="Calibri" w:cs="Calibri"/>
        </w:rPr>
        <w:t xml:space="preserve"> </w:t>
      </w:r>
      <w:del w:id="62" w:author="Illés Gergő" w:date="2022-11-23T08:28:00Z">
        <w:r w:rsidR="00EE52BD" w:rsidDel="00E651C6">
          <w:rPr>
            <w:rFonts w:ascii="Calibri" w:eastAsia="Calibri" w:hAnsi="Calibri" w:cs="Calibri"/>
          </w:rPr>
          <w:delText>A hosszú pumpáló hullámhossz miatt azonban a gyakorlatban elterjedt</w:delText>
        </w:r>
        <w:r w:rsidR="00024BB3" w:rsidDel="00E651C6">
          <w:rPr>
            <w:rFonts w:ascii="Calibri" w:eastAsia="Calibri" w:hAnsi="Calibri" w:cs="Calibri"/>
          </w:rPr>
          <w:delText>ebb</w:delText>
        </w:r>
        <w:r w:rsidR="00024BB3" w:rsidDel="00E651C6">
          <w:rPr>
            <w:rFonts w:ascii="Calibri" w:eastAsia="Calibri" w:hAnsi="Calibri" w:cs="Calibri"/>
          </w:rPr>
          <w:fldChar w:fldCharType="begin">
            <w:fldData xml:space="preserve">PEVuZE5vdGU+PENpdGU+PEF1dGhvcj5SaWNlPC9BdXRob3I+PFllYXI+MTk5NDwvWWVhcj48UmVj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</w:fldData>
          </w:fldChar>
        </w:r>
        <w:r w:rsidR="00024BB3" w:rsidDel="00E651C6">
          <w:rPr>
            <w:rFonts w:ascii="Calibri" w:eastAsia="Calibri" w:hAnsi="Calibri" w:cs="Calibri"/>
          </w:rPr>
          <w:delInstrText xml:space="preserve"> ADDIN EN.CITE </w:delInstrText>
        </w:r>
        <w:r w:rsidR="00024BB3" w:rsidDel="00E651C6">
          <w:rPr>
            <w:rFonts w:ascii="Calibri" w:eastAsia="Calibri" w:hAnsi="Calibri" w:cs="Calibri"/>
          </w:rPr>
          <w:fldChar w:fldCharType="begin">
            <w:fldData xml:space="preserve">PEVuZE5vdGU+PENpdGU+PEF1dGhvcj5SaWNlPC9BdXRob3I+PFllYXI+MTk5NDwvWWVhcj48UmVj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</w:fldData>
          </w:fldChar>
        </w:r>
        <w:r w:rsidR="00024BB3" w:rsidDel="00E651C6">
          <w:rPr>
            <w:rFonts w:ascii="Calibri" w:eastAsia="Calibri" w:hAnsi="Calibri" w:cs="Calibri"/>
          </w:rPr>
          <w:delInstrText xml:space="preserve"> ADDIN EN.CITE.DATA </w:delInstrText>
        </w:r>
        <w:r w:rsidR="00024BB3" w:rsidDel="00E651C6">
          <w:rPr>
            <w:rFonts w:ascii="Calibri" w:eastAsia="Calibri" w:hAnsi="Calibri" w:cs="Calibri"/>
          </w:rPr>
        </w:r>
        <w:r w:rsidR="00024BB3" w:rsidDel="00E651C6">
          <w:rPr>
            <w:rFonts w:ascii="Calibri" w:eastAsia="Calibri" w:hAnsi="Calibri" w:cs="Calibri"/>
          </w:rPr>
          <w:fldChar w:fldCharType="end"/>
        </w:r>
        <w:r w:rsidR="00024BB3" w:rsidDel="00E651C6">
          <w:rPr>
            <w:rFonts w:ascii="Calibri" w:eastAsia="Calibri" w:hAnsi="Calibri" w:cs="Calibri"/>
          </w:rPr>
        </w:r>
        <w:r w:rsidR="00024BB3" w:rsidDel="00E651C6">
          <w:rPr>
            <w:rFonts w:ascii="Calibri" w:eastAsia="Calibri" w:hAnsi="Calibri" w:cs="Calibri"/>
          </w:rPr>
          <w:fldChar w:fldCharType="separate"/>
        </w:r>
        <w:r w:rsidR="00024BB3" w:rsidRPr="00024BB3" w:rsidDel="00E651C6">
          <w:rPr>
            <w:rFonts w:ascii="Calibri" w:eastAsia="Calibri" w:hAnsi="Calibri" w:cs="Calibri"/>
            <w:noProof/>
            <w:vertAlign w:val="superscript"/>
          </w:rPr>
          <w:delText>20,21</w:delText>
        </w:r>
        <w:r w:rsidR="00024BB3" w:rsidDel="00E651C6">
          <w:rPr>
            <w:rFonts w:ascii="Calibri" w:eastAsia="Calibri" w:hAnsi="Calibri" w:cs="Calibri"/>
          </w:rPr>
          <w:fldChar w:fldCharType="end"/>
        </w:r>
        <w:r w:rsidR="00EE52BD" w:rsidDel="00E651C6">
          <w:rPr>
            <w:rFonts w:ascii="Calibri" w:eastAsia="Calibri" w:hAnsi="Calibri" w:cs="Calibri"/>
          </w:rPr>
          <w:delText>, alacsonyabb hatásfokkal működő kollineáris fázisillesztés helyett a LN-hoz hasonló döntött impulzusfrontú gerjesztést kell alkalmazni.</w:delText>
        </w:r>
      </w:del>
      <w:ins w:id="63" w:author="Illés Gergő" w:date="2022-11-23T08:28:00Z">
        <w:r w:rsidR="00E651C6">
          <w:rPr>
            <w:rFonts w:ascii="Calibri" w:eastAsia="Calibri" w:hAnsi="Calibri" w:cs="Calibri"/>
          </w:rPr>
          <w:t>With high wavelength pumpi</w:t>
        </w:r>
      </w:ins>
      <w:ins w:id="64" w:author="Illés Gergő" w:date="2022-11-23T08:29:00Z">
        <w:r w:rsidR="00E651C6">
          <w:rPr>
            <w:rFonts w:ascii="Calibri" w:eastAsia="Calibri" w:hAnsi="Calibri" w:cs="Calibri"/>
          </w:rPr>
          <w:t xml:space="preserve">ng the phase matching condition is no longer met in a co-linear case, so pulse front tilting </w:t>
        </w:r>
      </w:ins>
      <w:ins w:id="65" w:author="Illés Gergő" w:date="2022-11-23T08:48:00Z">
        <w:r w:rsidR="00DE5535">
          <w:rPr>
            <w:rFonts w:ascii="Calibri" w:eastAsia="Calibri" w:hAnsi="Calibri" w:cs="Calibri"/>
          </w:rPr>
          <w:t>must</w:t>
        </w:r>
      </w:ins>
      <w:ins w:id="66" w:author="Illés Gergő" w:date="2022-11-23T08:29:00Z">
        <w:r w:rsidR="00E651C6">
          <w:rPr>
            <w:rFonts w:ascii="Calibri" w:eastAsia="Calibri" w:hAnsi="Calibri" w:cs="Calibri"/>
          </w:rPr>
          <w:t xml:space="preserve"> be used</w:t>
        </w:r>
      </w:ins>
      <w:ins w:id="67" w:author="Illés Gergő" w:date="2022-11-23T08:53:00Z">
        <w:r w:rsidR="00DE5535">
          <w:rPr>
            <w:rFonts w:ascii="Calibri" w:eastAsia="Calibri" w:hAnsi="Calibri" w:cs="Calibri"/>
          </w:rPr>
          <w:t>,</w:t>
        </w:r>
      </w:ins>
      <w:ins w:id="68" w:author="Illés Gergő" w:date="2022-11-23T08:29:00Z">
        <w:r w:rsidR="00E651C6">
          <w:rPr>
            <w:rFonts w:ascii="Calibri" w:eastAsia="Calibri" w:hAnsi="Calibri" w:cs="Calibri"/>
          </w:rPr>
          <w:t xml:space="preserve"> in a si</w:t>
        </w:r>
      </w:ins>
      <w:ins w:id="69" w:author="Illés Gergő" w:date="2022-11-23T08:30:00Z">
        <w:r w:rsidR="00E651C6">
          <w:rPr>
            <w:rFonts w:ascii="Calibri" w:eastAsia="Calibri" w:hAnsi="Calibri" w:cs="Calibri"/>
          </w:rPr>
          <w:t>milar fashion as with LN.</w:t>
        </w:r>
      </w:ins>
      <w:r w:rsidR="00024BB3">
        <w:rPr>
          <w:rFonts w:ascii="Calibri" w:eastAsia="Calibri" w:hAnsi="Calibri" w:cs="Calibri"/>
        </w:rPr>
        <w:t xml:space="preserve"> </w:t>
      </w:r>
      <w:del w:id="70" w:author="Illés Gergő" w:date="2022-11-23T08:53:00Z">
        <w:r w:rsidR="00024BB3" w:rsidDel="00DE5535">
          <w:rPr>
            <w:rFonts w:ascii="Calibri" w:eastAsia="Calibri" w:hAnsi="Calibri" w:cs="Calibri"/>
          </w:rPr>
          <w:delText>A hosszabb pumpálási hullámhossznak köszönhe</w:delText>
        </w:r>
        <w:r w:rsidR="00E24FB6" w:rsidDel="00DE5535">
          <w:rPr>
            <w:rFonts w:ascii="Calibri" w:eastAsia="Calibri" w:hAnsi="Calibri" w:cs="Calibri"/>
          </w:rPr>
          <w:delText>t</w:delText>
        </w:r>
        <w:r w:rsidR="00024BB3" w:rsidDel="00DE5535">
          <w:rPr>
            <w:rFonts w:ascii="Calibri" w:eastAsia="Calibri" w:hAnsi="Calibri" w:cs="Calibri"/>
          </w:rPr>
          <w:delText xml:space="preserve">ően azonban a új technikák alkalmazása könnyebben kivitelezhető, így </w:delText>
        </w:r>
        <w:r w:rsidR="00E24FB6" w:rsidDel="00DE5535">
          <w:rPr>
            <w:rFonts w:ascii="Calibri" w:eastAsia="Calibri" w:hAnsi="Calibri" w:cs="Calibri"/>
          </w:rPr>
          <w:delText>ténylegesen skálázható nagy hatásfokkal működő THz-es forráshoz juthatunk</w:delText>
        </w:r>
      </w:del>
      <w:ins w:id="71" w:author="Illés Gergő" w:date="2022-11-23T08:53:00Z">
        <w:r w:rsidR="00DE5535">
          <w:rPr>
            <w:rFonts w:ascii="Calibri" w:eastAsia="Calibri" w:hAnsi="Calibri" w:cs="Calibri"/>
          </w:rPr>
          <w:t>The longer pumping wavelength</w:t>
        </w:r>
      </w:ins>
      <w:ins w:id="72" w:author="Illés Gergő" w:date="2022-11-23T08:54:00Z">
        <w:r w:rsidR="00DE5535">
          <w:rPr>
            <w:rFonts w:ascii="Calibri" w:eastAsia="Calibri" w:hAnsi="Calibri" w:cs="Calibri"/>
          </w:rPr>
          <w:t xml:space="preserve"> makes </w:t>
        </w:r>
      </w:ins>
      <w:ins w:id="73" w:author="Illés Gergő" w:date="2022-11-23T08:55:00Z">
        <w:r w:rsidR="00DE5535">
          <w:rPr>
            <w:rFonts w:ascii="Calibri" w:eastAsia="Calibri" w:hAnsi="Calibri" w:cs="Calibri"/>
          </w:rPr>
          <w:t>it easier to adopt the new techniques</w:t>
        </w:r>
      </w:ins>
      <w:ins w:id="74" w:author="Illés Gergő" w:date="2022-11-23T08:56:00Z">
        <w:r w:rsidR="00DE5535">
          <w:rPr>
            <w:rFonts w:ascii="Calibri" w:eastAsia="Calibri" w:hAnsi="Calibri" w:cs="Calibri"/>
          </w:rPr>
          <w:t xml:space="preserve"> and by that we can get a well scaling THz source that operates with great efficiency</w:t>
        </w:r>
      </w:ins>
      <w:r w:rsidR="00E24FB6">
        <w:rPr>
          <w:rFonts w:ascii="Calibri" w:eastAsia="Calibri" w:hAnsi="Calibri" w:cs="Calibri"/>
        </w:rPr>
        <w:fldChar w:fldCharType="begin"/>
      </w:r>
      <w:r w:rsidR="00E24FB6">
        <w:rPr>
          <w:rFonts w:ascii="Calibri" w:eastAsia="Calibri" w:hAnsi="Calibri" w:cs="Calibri"/>
        </w:rPr>
        <w:instrText xml:space="preserve"> ADDIN EN.CITE &lt;EndNote&gt;&lt;Cite&gt;&lt;Author&gt;Fülöp&lt;/Author&gt;&lt;Year&gt;2016&lt;/Year&gt;&lt;RecNum&gt;32&lt;/RecNum&gt;&lt;DisplayText&gt;&lt;style face="superscript"&gt;22&lt;/style&gt;&lt;/DisplayText&gt;&lt;record&gt;&lt;rec-number&gt;32&lt;/rec-number&gt;&lt;foreign-keys&gt;&lt;key app="EN" db-id="dvztzrtzgttrxwexfa6ve9rlv5zsetfe0p0e" timestamp="1669104080"&gt;32&lt;/key&gt;&lt;/foreign-keys&gt;&lt;ref-type name="Journal Article"&gt;17&lt;/ref-type&gt;&lt;contributors&gt;&lt;authors&gt;&lt;author&gt;Fülöp, J. A.&lt;/author&gt;&lt;author&gt;Polónyi, Gy&lt;/author&gt;&lt;author&gt;Monoszlai, B.&lt;/author&gt;&lt;author&gt;Andriukaitis, G.&lt;/author&gt;&lt;author&gt;Balciunas, T.&lt;/author&gt;&lt;author&gt;Pugzlys, A.&lt;/author&gt;&lt;author&gt;Arthur, G.&lt;/author&gt;&lt;author&gt;Baltuska, A.&lt;/author&gt;&lt;author&gt;Hebling, J.&lt;/author&gt;&lt;/authors&gt;&lt;/contributors&gt;&lt;titles&gt;&lt;title&gt;Highly efficient scalable monolithic semiconductor terahertz pulse source&lt;/title&gt;&lt;secondary-title&gt;Optica&lt;/secondary-title&gt;&lt;alt-title&gt;Optica&lt;/alt-title&gt;&lt;/titles&gt;&lt;periodical&gt;&lt;full-title&gt;Optica&lt;/full-title&gt;&lt;abbr-1&gt;Optica&lt;/abbr-1&gt;&lt;/periodical&gt;&lt;alt-periodical&gt;&lt;full-title&gt;Optica&lt;/full-title&gt;&lt;abbr-1&gt;Optica&lt;/abbr-1&gt;&lt;/alt-periodical&gt;&lt;pages&gt;1075-1078&lt;/pages&gt;&lt;volume&gt;3&lt;/volume&gt;&lt;number&gt;10&lt;/number&gt;&lt;keywords&gt;&lt;keyword&gt;Nonlinear optics, devices&lt;/keyword&gt;&lt;keyword&gt;Semiconductor nonlinear optics including MQW&lt;/keyword&gt;&lt;keyword&gt;Diffraction gratings&lt;/keyword&gt;&lt;keyword&gt;Spectroscopy, teraherz&lt;/keyword&gt;&lt;keyword&gt;Fourier transform spectroscopy&lt;/keyword&gt;&lt;keyword&gt;Lithium niobate&lt;/keyword&gt;&lt;keyword&gt;Optical rectification&lt;/keyword&gt;&lt;keyword&gt;Phase matching&lt;/keyword&gt;&lt;keyword&gt;Scanning electron microscopy&lt;/keyword&gt;&lt;keyword&gt;Terahertz generation&lt;/keyword&gt;&lt;/keywords&gt;&lt;dates&gt;&lt;year&gt;2016&lt;/year&gt;&lt;pub-dates&gt;&lt;date&gt;2016/10/20&lt;/date&gt;&lt;/pub-dates&gt;&lt;/dates&gt;&lt;publisher&gt;Optica Publishing Group&lt;/publisher&gt;&lt;urls&gt;&lt;related-urls&gt;&lt;url&gt;https://opg.optica.org/optica/abstract.cfm?URI=optica-3-10-1075&lt;/url&gt;&lt;/related-urls&gt;&lt;/urls&gt;&lt;electronic-resource-num&gt;10.1364/OPTICA.3.001075&lt;/electronic-resource-num&gt;&lt;/record&gt;&lt;/Cite&gt;&lt;/EndNote&gt;</w:instrText>
      </w:r>
      <w:r w:rsidR="00E24FB6">
        <w:rPr>
          <w:rFonts w:ascii="Calibri" w:eastAsia="Calibri" w:hAnsi="Calibri" w:cs="Calibri"/>
        </w:rPr>
        <w:fldChar w:fldCharType="separate"/>
      </w:r>
      <w:r w:rsidR="00E24FB6" w:rsidRPr="00024BB3">
        <w:rPr>
          <w:rFonts w:ascii="Calibri" w:eastAsia="Calibri" w:hAnsi="Calibri" w:cs="Calibri"/>
          <w:noProof/>
          <w:vertAlign w:val="superscript"/>
        </w:rPr>
        <w:t>22</w:t>
      </w:r>
      <w:r w:rsidR="00E24FB6">
        <w:rPr>
          <w:rFonts w:ascii="Calibri" w:eastAsia="Calibri" w:hAnsi="Calibri" w:cs="Calibri"/>
        </w:rPr>
        <w:fldChar w:fldCharType="end"/>
      </w:r>
      <w:r w:rsidR="00E24FB6">
        <w:rPr>
          <w:rFonts w:ascii="Calibri" w:eastAsia="Calibri" w:hAnsi="Calibri" w:cs="Calibri"/>
        </w:rPr>
        <w:t>.</w:t>
      </w:r>
      <w:r w:rsidR="00223BFA">
        <w:rPr>
          <w:rFonts w:ascii="Calibri" w:eastAsia="Calibri" w:hAnsi="Calibri" w:cs="Calibri"/>
        </w:rPr>
        <w:t xml:space="preserve"> </w:t>
      </w:r>
      <w:del w:id="75" w:author="Illés Gergő" w:date="2022-11-23T08:57:00Z">
        <w:r w:rsidR="00223BFA" w:rsidDel="00595434">
          <w:rPr>
            <w:rFonts w:ascii="Calibri" w:eastAsia="Calibri" w:hAnsi="Calibri" w:cs="Calibri"/>
          </w:rPr>
          <w:delText xml:space="preserve">Bár a THz-keltési hatásfok </w:delText>
        </w:r>
        <w:r w:rsidR="00223BFA" w:rsidDel="00595434">
          <w:rPr>
            <w:rFonts w:ascii="Calibri" w:eastAsia="Calibri" w:hAnsi="Calibri" w:cs="Calibri"/>
          </w:rPr>
          <w:lastRenderedPageBreak/>
          <w:delText>akár az 1% körüli értéket is elérheti (a kvantumhatásfok ekkor már jelentősen meghaladja a 100%-ot)</w:delText>
        </w:r>
      </w:del>
      <w:ins w:id="76" w:author="Illés Gergő" w:date="2022-11-23T08:57:00Z">
        <w:r w:rsidR="00595434">
          <w:rPr>
            <w:rFonts w:ascii="Calibri" w:eastAsia="Calibri" w:hAnsi="Calibri" w:cs="Calibri"/>
          </w:rPr>
          <w:t xml:space="preserve">The </w:t>
        </w:r>
      </w:ins>
      <w:ins w:id="77" w:author="Illés Gergő" w:date="2022-11-23T08:58:00Z">
        <w:r w:rsidR="00595434">
          <w:rPr>
            <w:rFonts w:ascii="Calibri" w:eastAsia="Calibri" w:hAnsi="Calibri" w:cs="Calibri"/>
          </w:rPr>
          <w:t xml:space="preserve">efficiency of the THz generation in the crystal can </w:t>
        </w:r>
      </w:ins>
      <w:ins w:id="78" w:author="Illés Gergő" w:date="2022-11-23T08:59:00Z">
        <w:r w:rsidR="00666343">
          <w:rPr>
            <w:rFonts w:ascii="Calibri" w:eastAsia="Calibri" w:hAnsi="Calibri" w:cs="Calibri"/>
          </w:rPr>
          <w:t>reach 1% (the quantum yield is well over 100% by then)</w:t>
        </w:r>
      </w:ins>
      <w:r w:rsidR="00223BFA">
        <w:rPr>
          <w:rFonts w:ascii="Calibri" w:eastAsia="Calibri" w:hAnsi="Calibri" w:cs="Calibri"/>
        </w:rPr>
        <w:t xml:space="preserve">, </w:t>
      </w:r>
      <w:del w:id="79" w:author="Illés Gergő" w:date="2022-11-23T09:09:00Z">
        <w:r w:rsidR="00223BFA" w:rsidDel="00FA5F7A">
          <w:rPr>
            <w:rFonts w:ascii="Calibri" w:eastAsia="Calibri" w:hAnsi="Calibri" w:cs="Calibri"/>
          </w:rPr>
          <w:delText xml:space="preserve">a pumpáláshoz szükséges, tipikusan 1.7-3.0 µm-es pumpáló impulzus előállítása általában valamilyen optikai parametrikus erősítővel oldható meg, melyek hatásfoka jelentősen csökken a </w:delText>
        </w:r>
        <w:r w:rsidR="0015315C" w:rsidDel="00FA5F7A">
          <w:rPr>
            <w:rFonts w:ascii="Calibri" w:eastAsia="Calibri" w:hAnsi="Calibri" w:cs="Calibri"/>
          </w:rPr>
          <w:delText>jel hullámhosszával</w:delText>
        </w:r>
        <w:r w:rsidR="00C74C85" w:rsidDel="00FA5F7A">
          <w:rPr>
            <w:rFonts w:ascii="Calibri" w:eastAsia="Calibri" w:hAnsi="Calibri" w:cs="Calibri"/>
          </w:rPr>
          <w:delText>. Ennek következtében az egész rendszer hatásfoka is jelentősen csökken</w:delText>
        </w:r>
      </w:del>
      <w:ins w:id="80" w:author="Illés Gergő" w:date="2022-11-23T09:09:00Z">
        <w:r w:rsidR="00FA5F7A">
          <w:rPr>
            <w:rFonts w:ascii="Calibri" w:eastAsia="Calibri" w:hAnsi="Calibri" w:cs="Calibri"/>
          </w:rPr>
          <w:t>but the</w:t>
        </w:r>
      </w:ins>
      <w:ins w:id="81" w:author="Illés Gergő" w:date="2022-11-23T09:19:00Z">
        <w:r w:rsidR="00B424B4">
          <w:rPr>
            <w:rFonts w:ascii="Calibri" w:eastAsia="Calibri" w:hAnsi="Calibri" w:cs="Calibri"/>
          </w:rPr>
          <w:t xml:space="preserve"> generation</w:t>
        </w:r>
      </w:ins>
      <w:ins w:id="82" w:author="Illés Gergő" w:date="2022-11-23T09:20:00Z">
        <w:r w:rsidR="00B424B4">
          <w:rPr>
            <w:rFonts w:ascii="Calibri" w:eastAsia="Calibri" w:hAnsi="Calibri" w:cs="Calibri"/>
          </w:rPr>
          <w:t xml:space="preserve"> of the</w:t>
        </w:r>
      </w:ins>
      <w:ins w:id="83" w:author="Illés Gergő" w:date="2022-11-23T09:09:00Z">
        <w:r w:rsidR="00FA5F7A">
          <w:rPr>
            <w:rFonts w:ascii="Calibri" w:eastAsia="Calibri" w:hAnsi="Calibri" w:cs="Calibri"/>
          </w:rPr>
          <w:t xml:space="preserve"> </w:t>
        </w:r>
      </w:ins>
      <w:ins w:id="84" w:author="Illés Gergő" w:date="2022-11-23T09:11:00Z">
        <w:r w:rsidR="00FA5F7A">
          <w:rPr>
            <w:rFonts w:ascii="Calibri" w:eastAsia="Calibri" w:hAnsi="Calibri" w:cs="Calibri"/>
          </w:rPr>
          <w:t xml:space="preserve">typically </w:t>
        </w:r>
      </w:ins>
      <w:ins w:id="85" w:author="Illés Gergő" w:date="2022-11-23T09:09:00Z">
        <w:r w:rsidR="00FA5F7A">
          <w:rPr>
            <w:rFonts w:ascii="Calibri" w:eastAsia="Calibri" w:hAnsi="Calibri" w:cs="Calibri"/>
          </w:rPr>
          <w:t>needed</w:t>
        </w:r>
      </w:ins>
      <w:ins w:id="86" w:author="Illés Gergő" w:date="2022-11-23T09:11:00Z">
        <w:r w:rsidR="00FA5F7A">
          <w:rPr>
            <w:rFonts w:ascii="Calibri" w:eastAsia="Calibri" w:hAnsi="Calibri" w:cs="Calibri"/>
          </w:rPr>
          <w:t xml:space="preserve"> </w:t>
        </w:r>
      </w:ins>
      <w:ins w:id="87" w:author="Illés Gergő" w:date="2022-11-23T09:13:00Z">
        <w:r w:rsidR="009F3DDF">
          <w:rPr>
            <w:rFonts w:ascii="Calibri" w:eastAsia="Calibri" w:hAnsi="Calibri" w:cs="Calibri"/>
          </w:rPr>
          <w:t xml:space="preserve">1.7-3.0 </w:t>
        </w:r>
        <w:proofErr w:type="spellStart"/>
        <w:r w:rsidR="009F3DDF">
          <w:rPr>
            <w:rFonts w:ascii="Calibri" w:eastAsia="Calibri" w:hAnsi="Calibri" w:cs="Calibri"/>
          </w:rPr>
          <w:t>μm</w:t>
        </w:r>
        <w:proofErr w:type="spellEnd"/>
        <w:r w:rsidR="009F3DDF">
          <w:rPr>
            <w:rFonts w:ascii="Calibri" w:eastAsia="Calibri" w:hAnsi="Calibri" w:cs="Calibri"/>
          </w:rPr>
          <w:t xml:space="preserve"> wavelength </w:t>
        </w:r>
      </w:ins>
      <w:ins w:id="88" w:author="Illés Gergő" w:date="2022-11-23T09:20:00Z">
        <w:r w:rsidR="00B424B4">
          <w:rPr>
            <w:rFonts w:ascii="Calibri" w:eastAsia="Calibri" w:hAnsi="Calibri" w:cs="Calibri"/>
          </w:rPr>
          <w:t xml:space="preserve">pump is usually done in a OPA, which has a </w:t>
        </w:r>
      </w:ins>
      <w:ins w:id="89" w:author="Illés Gergő" w:date="2022-11-23T09:21:00Z">
        <w:r w:rsidR="00B424B4">
          <w:rPr>
            <w:rFonts w:ascii="Calibri" w:eastAsia="Calibri" w:hAnsi="Calibri" w:cs="Calibri"/>
          </w:rPr>
          <w:t>low efficiency on high wavelength signals.</w:t>
        </w:r>
      </w:ins>
      <w:r w:rsidR="00C74C85">
        <w:rPr>
          <w:rFonts w:ascii="Calibri" w:eastAsia="Calibri" w:hAnsi="Calibri" w:cs="Calibri"/>
        </w:rPr>
        <w:fldChar w:fldCharType="begin"/>
      </w:r>
      <w:r w:rsidR="00C74C85">
        <w:rPr>
          <w:rFonts w:ascii="Calibri" w:eastAsia="Calibri" w:hAnsi="Calibri" w:cs="Calibri"/>
        </w:rPr>
        <w:instrText xml:space="preserve"> ADDIN EN.CITE &lt;EndNote&gt;&lt;Cite&gt;&lt;Author&gt;Mbithi&lt;/Author&gt;&lt;Year&gt;2022&lt;/Year&gt;&lt;RecNum&gt;42&lt;/RecNum&gt;&lt;DisplayText&gt;&lt;style face="superscript"&gt;23&lt;/style&gt;&lt;/DisplayText&gt;&lt;record&gt;&lt;rec-number&gt;42&lt;/rec-number&gt;&lt;foreign-keys&gt;&lt;key app="EN" db-id="dvztzrtzgttrxwexfa6ve9rlv5zsetfe0p0e" timestamp="1669107859"&gt;42&lt;/key&gt;&lt;/foreign-keys&gt;&lt;ref-type name="Journal Article"&gt;17&lt;/ref-type&gt;&lt;contributors&gt;&lt;authors&gt;&lt;author&gt;Mbithi, Nelson M.&lt;/author&gt;&lt;author&gt;Tóth, György&lt;/author&gt;&lt;author&gt;Tibai, Zoltán&lt;/author&gt;&lt;author&gt;Benabdelghani, Imene&lt;/author&gt;&lt;author&gt;Nasi, Luis&lt;/author&gt;&lt;author&gt;Krizsán, Gergő&lt;/author&gt;&lt;author&gt;Hebling, János&lt;/author&gt;&lt;author&gt;Polónyi, Gyula&lt;/author&gt;&lt;/authors&gt;&lt;/contributors&gt;&lt;titles&gt;&lt;title&gt;Investigation of terahertz pulse generation in semiconductors pumped at long infrared wavelengths&lt;/title&gt;&lt;secondary-title&gt;Journal of the Optical Society of America B&lt;/secondary-title&gt;&lt;alt-title&gt;J. Opt. Soc. Am. B&lt;/alt-title&gt;&lt;/titles&gt;&lt;periodical&gt;&lt;full-title&gt;Journal of the Optical Society of America B&lt;/full-title&gt;&lt;abbr-1&gt;J. Opt. Soc. Am. B&lt;/abbr-1&gt;&lt;/periodical&gt;&lt;alt-periodical&gt;&lt;full-title&gt;Journal of the Optical Society of America B&lt;/full-title&gt;&lt;abbr-1&gt;J. Opt. Soc. Am. B&lt;/abbr-1&gt;&lt;/alt-periodical&gt;&lt;pages&gt;2684-2691&lt;/pages&gt;&lt;volume&gt;39&lt;/volume&gt;&lt;number&gt;10&lt;/number&gt;&lt;keywords&gt;&lt;keyword&gt;Femtosecond pulses&lt;/keyword&gt;&lt;keyword&gt;Nonlinear spectroscopy&lt;/keyword&gt;&lt;keyword&gt;Numerical simulation&lt;/keyword&gt;&lt;keyword&gt;Phase matching&lt;/keyword&gt;&lt;keyword&gt;Refractive index&lt;/keyword&gt;&lt;keyword&gt;Terahertz generation&lt;/keyword&gt;&lt;/keywords&gt;&lt;dates&gt;&lt;year&gt;2022&lt;/year&gt;&lt;pub-dates&gt;&lt;date&gt;2022/10/01&lt;/date&gt;&lt;/pub-dates&gt;&lt;/dates&gt;&lt;publisher&gt;Optica Publishing Group&lt;/publisher&gt;&lt;urls&gt;&lt;related-urls&gt;&lt;url&gt;https://opg.optica.org/josab/abstract.cfm?URI=josab-39-10-2684&lt;/url&gt;&lt;/related-urls&gt;&lt;/urls&gt;&lt;electronic-resource-num&gt;10.1364/JOSAB.469552&lt;/electronic-resource-num&gt;&lt;/record&gt;&lt;/Cite&gt;&lt;/EndNote&gt;</w:instrText>
      </w:r>
      <w:r w:rsidR="00C74C85">
        <w:rPr>
          <w:rFonts w:ascii="Calibri" w:eastAsia="Calibri" w:hAnsi="Calibri" w:cs="Calibri"/>
        </w:rPr>
        <w:fldChar w:fldCharType="separate"/>
      </w:r>
      <w:r w:rsidR="00C74C85" w:rsidRPr="00C74C85">
        <w:rPr>
          <w:rFonts w:ascii="Calibri" w:eastAsia="Calibri" w:hAnsi="Calibri" w:cs="Calibri"/>
          <w:noProof/>
          <w:vertAlign w:val="superscript"/>
        </w:rPr>
        <w:t>23</w:t>
      </w:r>
      <w:r w:rsidR="00C74C85">
        <w:rPr>
          <w:rFonts w:ascii="Calibri" w:eastAsia="Calibri" w:hAnsi="Calibri" w:cs="Calibri"/>
        </w:rPr>
        <w:fldChar w:fldCharType="end"/>
      </w:r>
      <w:r w:rsidR="00C74C85">
        <w:rPr>
          <w:rFonts w:ascii="Calibri" w:eastAsia="Calibri" w:hAnsi="Calibri" w:cs="Calibri"/>
        </w:rPr>
        <w:t xml:space="preserve">. </w:t>
      </w:r>
      <w:del w:id="90" w:author="Illés Gergő" w:date="2022-11-23T09:22:00Z">
        <w:r w:rsidR="00C74C85" w:rsidDel="00B424B4">
          <w:rPr>
            <w:rFonts w:ascii="Calibri" w:eastAsia="Calibri" w:hAnsi="Calibri" w:cs="Calibri"/>
          </w:rPr>
          <w:delText>Erre megoldás lehet</w:delText>
        </w:r>
        <w:r w:rsidR="00544249" w:rsidDel="00B424B4">
          <w:rPr>
            <w:rFonts w:ascii="Calibri" w:eastAsia="Calibri" w:hAnsi="Calibri" w:cs="Calibri"/>
          </w:rPr>
          <w:delText>,</w:delText>
        </w:r>
        <w:r w:rsidR="00C74C85" w:rsidDel="00B424B4">
          <w:rPr>
            <w:rFonts w:ascii="Calibri" w:eastAsia="Calibri" w:hAnsi="Calibri" w:cs="Calibri"/>
          </w:rPr>
          <w:delText xml:space="preserve"> ha olyan</w:delText>
        </w:r>
        <w:r w:rsidR="00544249" w:rsidDel="00B424B4">
          <w:rPr>
            <w:rFonts w:ascii="Calibri" w:eastAsia="Calibri" w:hAnsi="Calibri" w:cs="Calibri"/>
          </w:rPr>
          <w:delText xml:space="preserve"> nagy teljesítményű</w:delText>
        </w:r>
        <w:r w:rsidR="00C74C85" w:rsidDel="00B424B4">
          <w:rPr>
            <w:rFonts w:ascii="Calibri" w:eastAsia="Calibri" w:hAnsi="Calibri" w:cs="Calibri"/>
          </w:rPr>
          <w:delText xml:space="preserve"> lézert használunk, melynek hullámhosszát nem kell </w:delText>
        </w:r>
        <w:r w:rsidR="00544249" w:rsidDel="00B424B4">
          <w:rPr>
            <w:rFonts w:ascii="Calibri" w:eastAsia="Calibri" w:hAnsi="Calibri" w:cs="Calibri"/>
          </w:rPr>
          <w:delText xml:space="preserve">már </w:delText>
        </w:r>
        <w:r w:rsidR="00C74C85" w:rsidDel="00B424B4">
          <w:rPr>
            <w:rFonts w:ascii="Calibri" w:eastAsia="Calibri" w:hAnsi="Calibri" w:cs="Calibri"/>
          </w:rPr>
          <w:delText>átalakítani.</w:delText>
        </w:r>
      </w:del>
      <w:ins w:id="91" w:author="Illés Gergő" w:date="2022-11-23T09:22:00Z">
        <w:r w:rsidR="00B424B4">
          <w:rPr>
            <w:rFonts w:ascii="Calibri" w:eastAsia="Calibri" w:hAnsi="Calibri" w:cs="Calibri"/>
          </w:rPr>
          <w:t>A solution would be a laser which has the desired wavelength and does not have to be converted.</w:t>
        </w:r>
      </w:ins>
      <w:r w:rsidR="00C74C85">
        <w:rPr>
          <w:rFonts w:ascii="Calibri" w:eastAsia="Calibri" w:hAnsi="Calibri" w:cs="Calibri"/>
        </w:rPr>
        <w:t xml:space="preserve"> </w:t>
      </w:r>
      <w:del w:id="92" w:author="Illés Gergő" w:date="2022-11-23T11:51:00Z">
        <w:r w:rsidR="00544249" w:rsidDel="00865821">
          <w:rPr>
            <w:rFonts w:ascii="Calibri" w:eastAsia="Calibri" w:hAnsi="Calibri" w:cs="Calibri"/>
          </w:rPr>
          <w:delText xml:space="preserve">Ilyen lézer lehet a </w:delText>
        </w:r>
        <w:r w:rsidR="00C74C85" w:rsidDel="00865821">
          <w:rPr>
            <w:rFonts w:ascii="Calibri" w:eastAsia="Calibri" w:hAnsi="Calibri" w:cs="Calibri"/>
          </w:rPr>
          <w:delText>széndioxid lézer</w:delText>
        </w:r>
        <w:r w:rsidR="00544249" w:rsidDel="00865821">
          <w:rPr>
            <w:rFonts w:ascii="Calibri" w:eastAsia="Calibri" w:hAnsi="Calibri" w:cs="Calibri"/>
          </w:rPr>
          <w:delText xml:space="preserve">, mellyel elérhetővé váltak már a </w:delText>
        </w:r>
        <w:r w:rsidR="00C74C85" w:rsidDel="00865821">
          <w:rPr>
            <w:rFonts w:ascii="Calibri" w:eastAsia="Calibri" w:hAnsi="Calibri" w:cs="Calibri"/>
          </w:rPr>
          <w:delText>ps hosszúságu fényimpulzus</w:delText>
        </w:r>
        <w:r w:rsidR="00544249" w:rsidDel="00865821">
          <w:rPr>
            <w:rFonts w:ascii="Calibri" w:eastAsia="Calibri" w:hAnsi="Calibri" w:cs="Calibri"/>
          </w:rPr>
          <w:delText>ok</w:delText>
        </w:r>
      </w:del>
      <w:ins w:id="93" w:author="Illés Gergő" w:date="2022-11-23T11:52:00Z">
        <w:r w:rsidR="00865821">
          <w:rPr>
            <w:rFonts w:ascii="Calibri" w:eastAsia="Calibri" w:hAnsi="Calibri" w:cs="Calibri"/>
          </w:rPr>
          <w:t>Using</w:t>
        </w:r>
      </w:ins>
      <w:ins w:id="94" w:author="Illés Gergő" w:date="2022-11-23T11:51:00Z">
        <w:r w:rsidR="00865821">
          <w:rPr>
            <w:rFonts w:ascii="Calibri" w:eastAsia="Calibri" w:hAnsi="Calibri" w:cs="Calibri"/>
          </w:rPr>
          <w:t xml:space="preserve"> </w:t>
        </w:r>
      </w:ins>
      <w:ins w:id="95" w:author="Illés Gergő" w:date="2022-11-23T11:52:00Z">
        <w:r w:rsidR="00865821">
          <w:rPr>
            <w:rFonts w:ascii="Calibri" w:eastAsia="Calibri" w:hAnsi="Calibri" w:cs="Calibri"/>
          </w:rPr>
          <w:t xml:space="preserve">a </w:t>
        </w:r>
      </w:ins>
      <w:ins w:id="96" w:author="Illés Gergő" w:date="2022-11-23T11:51:00Z">
        <w:r w:rsidR="00865821">
          <w:rPr>
            <w:rFonts w:ascii="Calibri" w:eastAsia="Calibri" w:hAnsi="Calibri" w:cs="Calibri"/>
          </w:rPr>
          <w:t xml:space="preserve">carbon-dioxide </w:t>
        </w:r>
      </w:ins>
      <w:ins w:id="97" w:author="Illés Gergő" w:date="2022-11-23T11:53:00Z">
        <w:r w:rsidR="00865821">
          <w:rPr>
            <w:rFonts w:ascii="Calibri" w:eastAsia="Calibri" w:hAnsi="Calibri" w:cs="Calibri"/>
          </w:rPr>
          <w:t>could</w:t>
        </w:r>
      </w:ins>
      <w:ins w:id="98" w:author="Illés Gergő" w:date="2022-11-23T11:51:00Z">
        <w:r w:rsidR="00865821">
          <w:rPr>
            <w:rFonts w:ascii="Calibri" w:eastAsia="Calibri" w:hAnsi="Calibri" w:cs="Calibri"/>
          </w:rPr>
          <w:t xml:space="preserve"> </w:t>
        </w:r>
      </w:ins>
      <w:ins w:id="99" w:author="Illés Gergő" w:date="2022-11-23T11:53:00Z">
        <w:r w:rsidR="00865821">
          <w:rPr>
            <w:rFonts w:ascii="Calibri" w:eastAsia="Calibri" w:hAnsi="Calibri" w:cs="Calibri"/>
          </w:rPr>
          <w:t>be</w:t>
        </w:r>
      </w:ins>
      <w:ins w:id="100" w:author="Illés Gergő" w:date="2022-11-23T11:51:00Z">
        <w:r w:rsidR="00865821">
          <w:rPr>
            <w:rFonts w:ascii="Calibri" w:eastAsia="Calibri" w:hAnsi="Calibri" w:cs="Calibri"/>
          </w:rPr>
          <w:t xml:space="preserve"> </w:t>
        </w:r>
      </w:ins>
      <w:ins w:id="101" w:author="Illés Gergő" w:date="2022-11-23T11:52:00Z">
        <w:r w:rsidR="00865821">
          <w:rPr>
            <w:rFonts w:ascii="Calibri" w:eastAsia="Calibri" w:hAnsi="Calibri" w:cs="Calibri"/>
          </w:rPr>
          <w:t xml:space="preserve">a solution </w:t>
        </w:r>
      </w:ins>
      <w:ins w:id="102" w:author="Illés Gergő" w:date="2022-11-23T11:53:00Z">
        <w:r w:rsidR="00865821">
          <w:rPr>
            <w:rFonts w:ascii="Calibri" w:eastAsia="Calibri" w:hAnsi="Calibri" w:cs="Calibri"/>
          </w:rPr>
          <w:t>since few picosecond pul</w:t>
        </w:r>
      </w:ins>
      <w:ins w:id="103" w:author="Illés Gergő" w:date="2022-11-23T11:54:00Z">
        <w:r w:rsidR="00865821">
          <w:rPr>
            <w:rFonts w:ascii="Calibri" w:eastAsia="Calibri" w:hAnsi="Calibri" w:cs="Calibri"/>
          </w:rPr>
          <w:t>ses became avalible</w:t>
        </w:r>
      </w:ins>
      <w:r w:rsidR="00544249">
        <w:rPr>
          <w:rFonts w:ascii="Calibri" w:eastAsia="Calibri" w:hAnsi="Calibri" w:cs="Calibri"/>
        </w:rPr>
        <w:fldChar w:fldCharType="begin"/>
      </w:r>
      <w:r w:rsidR="00544249">
        <w:rPr>
          <w:rFonts w:ascii="Calibri" w:eastAsia="Calibri" w:hAnsi="Calibri" w:cs="Calibri"/>
        </w:rPr>
        <w:instrText xml:space="preserve"> ADDIN EN.CITE &lt;EndNote&gt;&lt;Cite&gt;&lt;Author&gt;Polyanskiy&lt;/Author&gt;&lt;Year&gt;2020&lt;/Year&gt;&lt;RecNum&gt;43&lt;/RecNum&gt;&lt;DisplayText&gt;&lt;style face="superscript"&gt;24&lt;/style&gt;&lt;/DisplayText&gt;&lt;record&gt;&lt;rec-number&gt;43&lt;/rec-number&gt;&lt;foreign-keys&gt;&lt;key app="EN" db-id="dvztzrtzgttrxwexfa6ve9rlv5zsetfe0p0e" timestamp="1669108280"&gt;43&lt;/key&gt;&lt;/foreign-keys&gt;&lt;ref-type name="Journal Article"&gt;17&lt;/ref-type&gt;&lt;contributors&gt;&lt;authors&gt;&lt;author&gt;Polyanskiy, Mikhail N.&lt;/author&gt;&lt;author&gt;Pogorelsky, Igor V.&lt;/author&gt;&lt;author&gt;Babzien, Marcus&lt;/author&gt;&lt;author&gt;Palmer, Mark A.&lt;/author&gt;&lt;/authors&gt;&lt;/contributors&gt;&lt;titles&gt;&lt;title&gt;Demonstration of a 2 ps, 5 TW peak power, long-wave infrared laser based on chirped-pulse amplification with mixed-isotope CO2 amplifiers&lt;/title&gt;&lt;secondary-title&gt;OSA Continuum&lt;/secondary-title&gt;&lt;alt-title&gt;OSA Continuum&lt;/alt-title&gt;&lt;/titles&gt;&lt;periodical&gt;&lt;full-title&gt;OSA Continuum&lt;/full-title&gt;&lt;abbr-1&gt;OSA Continuum&lt;/abbr-1&gt;&lt;/periodical&gt;&lt;alt-periodical&gt;&lt;full-title&gt;OSA Continuum&lt;/full-title&gt;&lt;abbr-1&gt;OSA Continuum&lt;/abbr-1&gt;&lt;/alt-periodical&gt;&lt;pages&gt;459-472&lt;/pages&gt;&lt;volume&gt;3&lt;/volume&gt;&lt;number&gt;3&lt;/number&gt;&lt;keywords&gt;&lt;keyword&gt;Carbon dioxide lasers&lt;/keyword&gt;&lt;keyword&gt;Infrared lasers&lt;/keyword&gt;&lt;keyword&gt;Laser amplifiers&lt;/keyword&gt;&lt;keyword&gt;Laser applications&lt;/keyword&gt;&lt;keyword&gt;Laser systems&lt;/keyword&gt;&lt;keyword&gt;Ultrafast lasers&lt;/keyword&gt;&lt;/keywords&gt;&lt;dates&gt;&lt;year&gt;2020&lt;/year&gt;&lt;pub-dates&gt;&lt;date&gt;2020/03/15&lt;/date&gt;&lt;/pub-dates&gt;&lt;/dates&gt;&lt;publisher&gt;Optica Publishing Group&lt;/publisher&gt;&lt;urls&gt;&lt;related-urls&gt;&lt;url&gt;https://opg.optica.org/osac/abstract.cfm?URI=osac-3-3-459&lt;/url&gt;&lt;/related-urls&gt;&lt;/urls&gt;&lt;electronic-resource-num&gt;10.1364/OSAC.381467&lt;/electronic-resource-num&gt;&lt;/record&gt;&lt;/Cite&gt;&lt;/EndNote&gt;</w:instrText>
      </w:r>
      <w:r w:rsidR="00544249">
        <w:rPr>
          <w:rFonts w:ascii="Calibri" w:eastAsia="Calibri" w:hAnsi="Calibri" w:cs="Calibri"/>
        </w:rPr>
        <w:fldChar w:fldCharType="separate"/>
      </w:r>
      <w:r w:rsidR="00544249" w:rsidRPr="00544249">
        <w:rPr>
          <w:rFonts w:ascii="Calibri" w:eastAsia="Calibri" w:hAnsi="Calibri" w:cs="Calibri"/>
          <w:noProof/>
          <w:vertAlign w:val="superscript"/>
        </w:rPr>
        <w:t>24</w:t>
      </w:r>
      <w:r w:rsidR="00544249">
        <w:rPr>
          <w:rFonts w:ascii="Calibri" w:eastAsia="Calibri" w:hAnsi="Calibri" w:cs="Calibri"/>
        </w:rPr>
        <w:fldChar w:fldCharType="end"/>
      </w:r>
      <w:r w:rsidR="009D5C6B">
        <w:rPr>
          <w:rFonts w:ascii="Calibri" w:eastAsia="Calibri" w:hAnsi="Calibri" w:cs="Calibri"/>
        </w:rPr>
        <w:t>,</w:t>
      </w:r>
      <w:del w:id="104" w:author="Illés Gergő" w:date="2022-11-23T11:54:00Z">
        <w:r w:rsidR="009D5C6B" w:rsidDel="00865821">
          <w:rPr>
            <w:rFonts w:ascii="Calibri" w:eastAsia="Calibri" w:hAnsi="Calibri" w:cs="Calibri"/>
          </w:rPr>
          <w:delText xml:space="preserve"> melyek a</w:delText>
        </w:r>
      </w:del>
      <w:ins w:id="105" w:author="Illés Gergő" w:date="2022-11-23T11:54:00Z">
        <w:r w:rsidR="00865821">
          <w:rPr>
            <w:rFonts w:ascii="Calibri" w:eastAsia="Calibri" w:hAnsi="Calibri" w:cs="Calibri"/>
          </w:rPr>
          <w:t xml:space="preserve"> which pulses can be further compressed in a</w:t>
        </w:r>
      </w:ins>
      <w:r w:rsidR="009D5C6B">
        <w:rPr>
          <w:rFonts w:ascii="Calibri" w:eastAsia="Calibri" w:hAnsi="Calibri" w:cs="Calibri"/>
        </w:rPr>
        <w:t xml:space="preserve"> CO</w:t>
      </w:r>
      <w:r w:rsidR="009D5C6B" w:rsidRPr="00544249">
        <w:rPr>
          <w:rFonts w:ascii="Calibri" w:eastAsia="Calibri" w:hAnsi="Calibri" w:cs="Calibri"/>
          <w:vertAlign w:val="subscript"/>
        </w:rPr>
        <w:t>2</w:t>
      </w:r>
      <w:r w:rsidR="009D5C6B">
        <w:rPr>
          <w:rFonts w:ascii="Calibri" w:eastAsia="Calibri" w:hAnsi="Calibri" w:cs="Calibri"/>
        </w:rPr>
        <w:t xml:space="preserve"> cell</w:t>
      </w:r>
      <w:del w:id="106" w:author="Illés Gergő" w:date="2022-11-23T11:54:00Z">
        <w:r w:rsidR="009D5C6B" w:rsidDel="00865821">
          <w:rPr>
            <w:rFonts w:ascii="Calibri" w:eastAsia="Calibri" w:hAnsi="Calibri" w:cs="Calibri"/>
          </w:rPr>
          <w:delText>-ben akár néhány száz fs-osra self-compresszálódhatnak</w:delText>
        </w:r>
      </w:del>
      <w:ins w:id="107" w:author="Illés Gergő" w:date="2022-11-23T11:54:00Z">
        <w:r w:rsidR="00865821">
          <w:rPr>
            <w:rFonts w:ascii="Calibri" w:eastAsia="Calibri" w:hAnsi="Calibri" w:cs="Calibri"/>
          </w:rPr>
          <w:t xml:space="preserve">s to </w:t>
        </w:r>
      </w:ins>
      <w:ins w:id="108" w:author="Illés Gergő" w:date="2022-11-23T11:55:00Z">
        <w:r w:rsidR="00865821">
          <w:rPr>
            <w:rFonts w:ascii="Calibri" w:eastAsia="Calibri" w:hAnsi="Calibri" w:cs="Calibri"/>
          </w:rPr>
          <w:t>few hundred femtoseconds</w:t>
        </w:r>
      </w:ins>
      <w:r w:rsidR="009D5C6B">
        <w:rPr>
          <w:rFonts w:ascii="Calibri" w:eastAsia="Calibri" w:hAnsi="Calibri" w:cs="Calibri"/>
        </w:rPr>
        <w:fldChar w:fldCharType="begin"/>
      </w:r>
      <w:r w:rsidR="009D5C6B">
        <w:rPr>
          <w:rFonts w:ascii="Calibri" w:eastAsia="Calibri" w:hAnsi="Calibri" w:cs="Calibri"/>
        </w:rPr>
        <w:instrText xml:space="preserve"> ADDIN EN.CITE &lt;EndNote&gt;&lt;Cite&gt;&lt;Author&gt;Panagiotopoulos&lt;/Author&gt;&lt;Year&gt;2020&lt;/Year&gt;&lt;RecNum&gt;50&lt;/RecNum&gt;&lt;DisplayText&gt;&lt;style face="superscript"&gt;25&lt;/style&gt;&lt;/DisplayText&gt;&lt;record&gt;&lt;rec-number&gt;50&lt;/rec-number&gt;&lt;foreign-keys&gt;&lt;key app="EN" db-id="dvztzrtzgttrxwexfa6ve9rlv5zsetfe0p0e" timestamp="1669111735"&gt;50&lt;/key&gt;&lt;/foreign-keys&gt;&lt;ref-type name="Journal Article"&gt;17&lt;/ref-type&gt;&lt;contributors&gt;&lt;authors&gt;&lt;author&gt;Panagiotopoulos, Paris&lt;/author&gt;&lt;author&gt;Hastings, Michael G.&lt;/author&gt;&lt;author&gt;Kolesik, Miroslav&lt;/author&gt;&lt;author&gt;Tochitsky, Sergei&lt;/author&gt;&lt;author&gt;Moloney, Jerome V.&lt;/author&gt;&lt;/authors&gt;&lt;/contributors&gt;&lt;titles&gt;&lt;title&gt;Multi-terawatt femtosecond 10 &amp;amp;#x00B5;m laser pulses by self-compression in a CO2 cell&lt;/title&gt;&lt;secondary-title&gt;OSA Continuum&lt;/secondary-title&gt;&lt;alt-title&gt;OSA Continuum&lt;/alt-title&gt;&lt;/titles&gt;&lt;periodical&gt;&lt;full-title&gt;OSA Continuum&lt;/full-title&gt;&lt;abbr-1&gt;OSA Continuum&lt;/abbr-1&gt;&lt;/periodical&gt;&lt;alt-periodical&gt;&lt;full-title&gt;OSA Continuum&lt;/full-title&gt;&lt;abbr-1&gt;OSA Continuum&lt;/abbr-1&gt;&lt;/alt-periodical&gt;&lt;pages&gt;3040-3047&lt;/pages&gt;&lt;volume&gt;3&lt;/volume&gt;&lt;number&gt;11&lt;/number&gt;&lt;keywords&gt;&lt;keyword&gt;Carbon dioxide lasers&lt;/keyword&gt;&lt;keyword&gt;Electric fields&lt;/keyword&gt;&lt;keyword&gt;Laser plasmas&lt;/keyword&gt;&lt;keyword&gt;Picosecond pulses&lt;/keyword&gt;&lt;keyword&gt;Pulse generation&lt;/keyword&gt;&lt;keyword&gt;Self phase modulation&lt;/keyword&gt;&lt;/keywords&gt;&lt;dates&gt;&lt;year&gt;2020&lt;/year&gt;&lt;pub-dates&gt;&lt;date&gt;2020/11/15&lt;/date&gt;&lt;/pub-dates&gt;&lt;/dates&gt;&lt;publisher&gt;Optica Publishing Group&lt;/publisher&gt;&lt;urls&gt;&lt;related-urls&gt;&lt;url&gt;https://opg.optica.org/osac/abstract.cfm?URI=osac-3-11-3040&lt;/url&gt;&lt;/related-urls&gt;&lt;/urls&gt;&lt;electronic-resource-num&gt;10.1364/OSAC.399992&lt;/electronic-resource-num&gt;&lt;/record&gt;&lt;/Cite&gt;&lt;/EndNote&gt;</w:instrText>
      </w:r>
      <w:r w:rsidR="009D5C6B">
        <w:rPr>
          <w:rFonts w:ascii="Calibri" w:eastAsia="Calibri" w:hAnsi="Calibri" w:cs="Calibri"/>
        </w:rPr>
        <w:fldChar w:fldCharType="separate"/>
      </w:r>
      <w:r w:rsidR="009D5C6B" w:rsidRPr="009D5C6B">
        <w:rPr>
          <w:rFonts w:ascii="Calibri" w:eastAsia="Calibri" w:hAnsi="Calibri" w:cs="Calibri"/>
          <w:noProof/>
          <w:vertAlign w:val="superscript"/>
        </w:rPr>
        <w:t>25</w:t>
      </w:r>
      <w:r w:rsidR="009D5C6B">
        <w:rPr>
          <w:rFonts w:ascii="Calibri" w:eastAsia="Calibri" w:hAnsi="Calibri" w:cs="Calibri"/>
        </w:rPr>
        <w:fldChar w:fldCharType="end"/>
      </w:r>
      <w:r w:rsidR="00C74C85">
        <w:rPr>
          <w:rFonts w:ascii="Calibri" w:eastAsia="Calibri" w:hAnsi="Calibri" w:cs="Calibri"/>
        </w:rPr>
        <w:t>.</w:t>
      </w:r>
      <w:r w:rsidR="00544249">
        <w:rPr>
          <w:rFonts w:ascii="Calibri" w:eastAsia="Calibri" w:hAnsi="Calibri" w:cs="Calibri"/>
        </w:rPr>
        <w:t xml:space="preserve"> </w:t>
      </w:r>
    </w:p>
    <w:p w14:paraId="18A5CF8A" w14:textId="5D13CE46" w:rsidR="00DC6FC1" w:rsidRDefault="00544249" w:rsidP="007D3A62">
      <w:pPr>
        <w:spacing w:line="240" w:lineRule="auto"/>
        <w:jc w:val="both"/>
        <w:rPr>
          <w:rFonts w:ascii="Calibri" w:eastAsia="Calibri" w:hAnsi="Calibri" w:cs="Calibri"/>
        </w:rPr>
      </w:pPr>
      <w:del w:id="109" w:author="Illés Gergő" w:date="2022-11-23T11:55:00Z">
        <w:r w:rsidDel="002D25AF">
          <w:rPr>
            <w:rFonts w:ascii="Calibri" w:eastAsia="Calibri" w:hAnsi="Calibri" w:cs="Calibri"/>
          </w:rPr>
          <w:delText>Jelen kéziratban megmutatjuk, hogy a CO</w:delText>
        </w:r>
        <w:r w:rsidRPr="00544249" w:rsidDel="002D25AF">
          <w:rPr>
            <w:rFonts w:ascii="Calibri" w:eastAsia="Calibri" w:hAnsi="Calibri" w:cs="Calibri"/>
            <w:vertAlign w:val="subscript"/>
          </w:rPr>
          <w:delText>2</w:delText>
        </w:r>
        <w:r w:rsidDel="002D25AF">
          <w:rPr>
            <w:rFonts w:ascii="Calibri" w:eastAsia="Calibri" w:hAnsi="Calibri" w:cs="Calibri"/>
          </w:rPr>
          <w:delText xml:space="preserve"> lézerek potenciális</w:delText>
        </w:r>
        <w:r w:rsidR="000D0DBB" w:rsidDel="002D25AF">
          <w:rPr>
            <w:rFonts w:ascii="Calibri" w:eastAsia="Calibri" w:hAnsi="Calibri" w:cs="Calibri"/>
          </w:rPr>
          <w:delText>an alkalmasak nagy energiájú THz-es impulzusok félvezetőkristályban történő előállítására.</w:delText>
        </w:r>
      </w:del>
      <w:ins w:id="110" w:author="Illés Gergő" w:date="2022-11-23T11:55:00Z">
        <w:r w:rsidR="002D25AF">
          <w:rPr>
            <w:rFonts w:ascii="Calibri" w:eastAsia="Calibri" w:hAnsi="Calibri" w:cs="Calibri"/>
          </w:rPr>
          <w:t>In this manuscrip</w:t>
        </w:r>
      </w:ins>
      <w:ins w:id="111" w:author="Illés Gergő" w:date="2022-11-23T11:56:00Z">
        <w:r w:rsidR="002D25AF">
          <w:rPr>
            <w:rFonts w:ascii="Calibri" w:eastAsia="Calibri" w:hAnsi="Calibri" w:cs="Calibri"/>
          </w:rPr>
          <w:t>t</w:t>
        </w:r>
      </w:ins>
      <w:ins w:id="112" w:author="Illés Gergő" w:date="2022-11-23T11:55:00Z">
        <w:r w:rsidR="002D25AF">
          <w:rPr>
            <w:rFonts w:ascii="Calibri" w:eastAsia="Calibri" w:hAnsi="Calibri" w:cs="Calibri"/>
          </w:rPr>
          <w:t xml:space="preserve"> we will show that CO</w:t>
        </w:r>
        <w:r w:rsidR="002D25AF">
          <w:rPr>
            <w:rFonts w:ascii="Calibri" w:eastAsia="Calibri" w:hAnsi="Calibri" w:cs="Calibri"/>
            <w:vertAlign w:val="subscript"/>
          </w:rPr>
          <w:t>2</w:t>
        </w:r>
      </w:ins>
      <w:ins w:id="113" w:author="Illés Gergő" w:date="2022-11-23T11:56:00Z">
        <w:r w:rsidR="002D25AF">
          <w:rPr>
            <w:rFonts w:ascii="Calibri" w:eastAsia="Calibri" w:hAnsi="Calibri" w:cs="Calibri"/>
          </w:rPr>
          <w:t xml:space="preserve"> lasers are potentially</w:t>
        </w:r>
      </w:ins>
      <w:r w:rsidR="000D0DBB">
        <w:rPr>
          <w:rFonts w:ascii="Calibri" w:eastAsia="Calibri" w:hAnsi="Calibri" w:cs="Calibri"/>
        </w:rPr>
        <w:t xml:space="preserve"> </w:t>
      </w:r>
      <w:ins w:id="114" w:author="Illés Gergő" w:date="2022-11-23T12:22:00Z">
        <w:r w:rsidR="00B30207">
          <w:rPr>
            <w:rFonts w:ascii="Calibri" w:eastAsia="Calibri" w:hAnsi="Calibri" w:cs="Calibri"/>
          </w:rPr>
          <w:t>suitable for pumping semiconductor cry</w:t>
        </w:r>
      </w:ins>
      <w:ins w:id="115" w:author="Illés Gergő" w:date="2022-11-23T12:23:00Z">
        <w:r w:rsidR="00B30207">
          <w:rPr>
            <w:rFonts w:ascii="Calibri" w:eastAsia="Calibri" w:hAnsi="Calibri" w:cs="Calibri"/>
          </w:rPr>
          <w:t xml:space="preserve">stals in order to generate THz. </w:t>
        </w:r>
      </w:ins>
      <w:del w:id="116" w:author="Illés Gergő" w:date="2022-11-23T12:26:00Z">
        <w:r w:rsidR="000D0DBB" w:rsidDel="00B30207">
          <w:rPr>
            <w:rFonts w:ascii="Calibri" w:eastAsia="Calibri" w:hAnsi="Calibri" w:cs="Calibri"/>
          </w:rPr>
          <w:delText>Az impulzushosszat 0.5 ps- 2.5 ps tartományon vizsgáljuk</w:delText>
        </w:r>
      </w:del>
      <w:ins w:id="117" w:author="Illés Gergő" w:date="2022-11-23T12:26:00Z">
        <w:r w:rsidR="00B30207">
          <w:rPr>
            <w:rFonts w:ascii="Calibri" w:eastAsia="Calibri" w:hAnsi="Calibri" w:cs="Calibri"/>
          </w:rPr>
          <w:t xml:space="preserve">The pulse length is assumed to be in the range of 0.5-2.5 </w:t>
        </w:r>
        <w:proofErr w:type="spellStart"/>
        <w:r w:rsidR="00B30207">
          <w:rPr>
            <w:rFonts w:ascii="Calibri" w:eastAsia="Calibri" w:hAnsi="Calibri" w:cs="Calibri"/>
          </w:rPr>
          <w:t>ps</w:t>
        </w:r>
      </w:ins>
      <w:proofErr w:type="spellEnd"/>
      <w:r w:rsidR="000D0DBB">
        <w:rPr>
          <w:rFonts w:ascii="Calibri" w:eastAsia="Calibri" w:hAnsi="Calibri" w:cs="Calibri"/>
        </w:rPr>
        <w:t xml:space="preserve">; </w:t>
      </w:r>
      <w:r w:rsidR="00BE7834">
        <w:rPr>
          <w:rFonts w:ascii="Calibri" w:eastAsia="Calibri" w:hAnsi="Calibri" w:cs="Calibri"/>
        </w:rPr>
        <w:t>multipass</w:t>
      </w:r>
      <w:r w:rsidR="00BE7834">
        <w:rPr>
          <w:rFonts w:ascii="Calibri" w:eastAsia="Calibri" w:hAnsi="Calibri" w:cs="Calibri"/>
        </w:rPr>
        <w:fldChar w:fldCharType="begin">
          <w:fldData xml:space="preserve">PEVuZE5vdGU+PENpdGU+PEF1dGhvcj5IYW5uYTwvQXV0aG9yPjxZZWFyPjIwMTc8L1llYXI+PFJl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</w:fldData>
        </w:fldChar>
      </w:r>
      <w:r w:rsidR="009D5C6B">
        <w:rPr>
          <w:rFonts w:ascii="Calibri" w:eastAsia="Calibri" w:hAnsi="Calibri" w:cs="Calibri"/>
        </w:rPr>
        <w:instrText xml:space="preserve"> ADDIN EN.CITE </w:instrText>
      </w:r>
      <w:r w:rsidR="009D5C6B">
        <w:rPr>
          <w:rFonts w:ascii="Calibri" w:eastAsia="Calibri" w:hAnsi="Calibri" w:cs="Calibri"/>
        </w:rPr>
        <w:fldChar w:fldCharType="begin">
          <w:fldData xml:space="preserve">PEVuZE5vdGU+PENpdGU+PEF1dGhvcj5IYW5uYTwvQXV0aG9yPjxZZWFyPjIwMTc8L1llYXI+PFJl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</w:fldData>
        </w:fldChar>
      </w:r>
      <w:r w:rsidR="009D5C6B">
        <w:rPr>
          <w:rFonts w:ascii="Calibri" w:eastAsia="Calibri" w:hAnsi="Calibri" w:cs="Calibri"/>
        </w:rPr>
        <w:instrText xml:space="preserve"> ADDIN EN.CITE.DATA </w:instrText>
      </w:r>
      <w:r w:rsidR="009D5C6B">
        <w:rPr>
          <w:rFonts w:ascii="Calibri" w:eastAsia="Calibri" w:hAnsi="Calibri" w:cs="Calibri"/>
        </w:rPr>
      </w:r>
      <w:r w:rsidR="009D5C6B">
        <w:rPr>
          <w:rFonts w:ascii="Calibri" w:eastAsia="Calibri" w:hAnsi="Calibri" w:cs="Calibri"/>
        </w:rPr>
        <w:fldChar w:fldCharType="end"/>
      </w:r>
      <w:r w:rsidR="00BE7834">
        <w:rPr>
          <w:rFonts w:ascii="Calibri" w:eastAsia="Calibri" w:hAnsi="Calibri" w:cs="Calibri"/>
        </w:rPr>
      </w:r>
      <w:r w:rsidR="00BE7834">
        <w:rPr>
          <w:rFonts w:ascii="Calibri" w:eastAsia="Calibri" w:hAnsi="Calibri" w:cs="Calibri"/>
        </w:rPr>
        <w:fldChar w:fldCharType="separate"/>
      </w:r>
      <w:r w:rsidR="009D5C6B" w:rsidRPr="009D5C6B">
        <w:rPr>
          <w:rFonts w:ascii="Calibri" w:eastAsia="Calibri" w:hAnsi="Calibri" w:cs="Calibri"/>
          <w:noProof/>
          <w:vertAlign w:val="superscript"/>
        </w:rPr>
        <w:t>26-28</w:t>
      </w:r>
      <w:r w:rsidR="00BE7834">
        <w:rPr>
          <w:rFonts w:ascii="Calibri" w:eastAsia="Calibri" w:hAnsi="Calibri" w:cs="Calibri"/>
        </w:rPr>
        <w:fldChar w:fldCharType="end"/>
      </w:r>
      <w:r w:rsidR="00BE7834">
        <w:rPr>
          <w:rFonts w:ascii="Calibri" w:eastAsia="Calibri" w:hAnsi="Calibri" w:cs="Calibri"/>
        </w:rPr>
        <w:t xml:space="preserve">, </w:t>
      </w:r>
      <w:del w:id="118" w:author="Illés Gergő" w:date="2022-11-23T12:26:00Z">
        <w:r w:rsidR="00BE7834" w:rsidDel="00B30207">
          <w:rPr>
            <w:rFonts w:ascii="Calibri" w:eastAsia="Calibri" w:hAnsi="Calibri" w:cs="Calibri"/>
          </w:rPr>
          <w:delText xml:space="preserve">vagy </w:delText>
        </w:r>
      </w:del>
      <w:ins w:id="119" w:author="Illés Gergő" w:date="2022-11-23T12:26:00Z">
        <w:r w:rsidR="00B30207">
          <w:rPr>
            <w:rFonts w:ascii="Calibri" w:eastAsia="Calibri" w:hAnsi="Calibri" w:cs="Calibri"/>
          </w:rPr>
          <w:t>or</w:t>
        </w:r>
        <w:r w:rsidR="00B30207">
          <w:rPr>
            <w:rFonts w:ascii="Calibri" w:eastAsia="Calibri" w:hAnsi="Calibri" w:cs="Calibri"/>
          </w:rPr>
          <w:t xml:space="preserve"> </w:t>
        </w:r>
      </w:ins>
      <w:r w:rsidR="00BE7834">
        <w:rPr>
          <w:rFonts w:ascii="Calibri" w:eastAsia="Calibri" w:hAnsi="Calibri" w:cs="Calibri"/>
        </w:rPr>
        <w:t>hollow core fiber</w:t>
      </w:r>
      <w:r w:rsidR="00BE7834">
        <w:rPr>
          <w:rFonts w:ascii="Calibri" w:eastAsia="Calibri" w:hAnsi="Calibri" w:cs="Calibri"/>
        </w:rPr>
        <w:fldChar w:fldCharType="begin">
          <w:fldData xml:space="preserve">PEVuZE5vdGU+PENpdGU+PEF1dGhvcj5LcmViczwvQXV0aG9yPjxZZWFyPjIwMTA8L1llYXI+PFJl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</w:fldData>
        </w:fldChar>
      </w:r>
      <w:r w:rsidR="009D5C6B">
        <w:rPr>
          <w:rFonts w:ascii="Calibri" w:eastAsia="Calibri" w:hAnsi="Calibri" w:cs="Calibri"/>
        </w:rPr>
        <w:instrText xml:space="preserve"> ADDIN EN.CITE </w:instrText>
      </w:r>
      <w:r w:rsidR="009D5C6B">
        <w:rPr>
          <w:rFonts w:ascii="Calibri" w:eastAsia="Calibri" w:hAnsi="Calibri" w:cs="Calibri"/>
        </w:rPr>
        <w:fldChar w:fldCharType="begin">
          <w:fldData xml:space="preserve">PEVuZE5vdGU+PENpdGU+PEF1dGhvcj5LcmViczwvQXV0aG9yPjxZZWFyPjIwMTA8L1llYXI+PFJl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</w:fldData>
        </w:fldChar>
      </w:r>
      <w:r w:rsidR="009D5C6B">
        <w:rPr>
          <w:rFonts w:ascii="Calibri" w:eastAsia="Calibri" w:hAnsi="Calibri" w:cs="Calibri"/>
        </w:rPr>
        <w:instrText xml:space="preserve"> ADDIN EN.CITE.DATA </w:instrText>
      </w:r>
      <w:r w:rsidR="009D5C6B">
        <w:rPr>
          <w:rFonts w:ascii="Calibri" w:eastAsia="Calibri" w:hAnsi="Calibri" w:cs="Calibri"/>
        </w:rPr>
      </w:r>
      <w:r w:rsidR="009D5C6B">
        <w:rPr>
          <w:rFonts w:ascii="Calibri" w:eastAsia="Calibri" w:hAnsi="Calibri" w:cs="Calibri"/>
        </w:rPr>
        <w:fldChar w:fldCharType="end"/>
      </w:r>
      <w:r w:rsidR="00BE7834">
        <w:rPr>
          <w:rFonts w:ascii="Calibri" w:eastAsia="Calibri" w:hAnsi="Calibri" w:cs="Calibri"/>
        </w:rPr>
      </w:r>
      <w:r w:rsidR="00BE7834">
        <w:rPr>
          <w:rFonts w:ascii="Calibri" w:eastAsia="Calibri" w:hAnsi="Calibri" w:cs="Calibri"/>
        </w:rPr>
        <w:fldChar w:fldCharType="separate"/>
      </w:r>
      <w:r w:rsidR="009D5C6B" w:rsidRPr="009D5C6B">
        <w:rPr>
          <w:rFonts w:ascii="Calibri" w:eastAsia="Calibri" w:hAnsi="Calibri" w:cs="Calibri"/>
          <w:noProof/>
          <w:vertAlign w:val="superscript"/>
        </w:rPr>
        <w:t>29-31</w:t>
      </w:r>
      <w:r w:rsidR="00BE7834">
        <w:rPr>
          <w:rFonts w:ascii="Calibri" w:eastAsia="Calibri" w:hAnsi="Calibri" w:cs="Calibri"/>
        </w:rPr>
        <w:fldChar w:fldCharType="end"/>
      </w:r>
      <w:r w:rsidR="00BE7834">
        <w:rPr>
          <w:rFonts w:ascii="Calibri" w:eastAsia="Calibri" w:hAnsi="Calibri" w:cs="Calibri"/>
        </w:rPr>
        <w:t xml:space="preserve"> </w:t>
      </w:r>
      <w:del w:id="120" w:author="Illés Gergő" w:date="2022-11-23T12:26:00Z">
        <w:r w:rsidR="009D5C6B" w:rsidDel="00B30207">
          <w:rPr>
            <w:rFonts w:ascii="Calibri" w:eastAsia="Calibri" w:hAnsi="Calibri" w:cs="Calibri"/>
          </w:rPr>
          <w:delText xml:space="preserve">is </w:delText>
        </w:r>
        <w:r w:rsidR="00BE7834" w:rsidDel="00B30207">
          <w:rPr>
            <w:rFonts w:ascii="Calibri" w:eastAsia="Calibri" w:hAnsi="Calibri" w:cs="Calibri"/>
          </w:rPr>
          <w:delText>alkalmas lehetnek az impulzus további összenyomására</w:delText>
        </w:r>
        <w:r w:rsidR="000D0DBB" w:rsidDel="00B30207">
          <w:rPr>
            <w:rFonts w:ascii="Calibri" w:eastAsia="Calibri" w:hAnsi="Calibri" w:cs="Calibri"/>
          </w:rPr>
          <w:delText>.</w:delText>
        </w:r>
      </w:del>
      <w:ins w:id="121" w:author="Illés Gergő" w:date="2022-11-23T12:26:00Z">
        <w:r w:rsidR="00B30207">
          <w:rPr>
            <w:rFonts w:ascii="Calibri" w:eastAsia="Calibri" w:hAnsi="Calibri" w:cs="Calibri"/>
          </w:rPr>
          <w:t>can be use</w:t>
        </w:r>
      </w:ins>
      <w:ins w:id="122" w:author="Illés Gergő" w:date="2022-11-23T12:27:00Z">
        <w:r w:rsidR="00B30207">
          <w:rPr>
            <w:rFonts w:ascii="Calibri" w:eastAsia="Calibri" w:hAnsi="Calibri" w:cs="Calibri"/>
          </w:rPr>
          <w:t xml:space="preserve">d to further compress the </w:t>
        </w:r>
        <w:r w:rsidR="00C46AE5">
          <w:rPr>
            <w:rFonts w:ascii="Calibri" w:eastAsia="Calibri" w:hAnsi="Calibri" w:cs="Calibri"/>
          </w:rPr>
          <w:t xml:space="preserve">pump </w:t>
        </w:r>
        <w:r w:rsidR="00B30207">
          <w:rPr>
            <w:rFonts w:ascii="Calibri" w:eastAsia="Calibri" w:hAnsi="Calibri" w:cs="Calibri"/>
          </w:rPr>
          <w:t>pulse.</w:t>
        </w:r>
      </w:ins>
    </w:p>
    <w:p w14:paraId="2C17A2EC" w14:textId="6B706A96" w:rsidR="00FF2B43" w:rsidRDefault="007D3A62" w:rsidP="009C1CA5">
      <w:pPr>
        <w:spacing w:line="240" w:lineRule="auto"/>
        <w:jc w:val="both"/>
        <w:rPr>
          <w:rFonts w:ascii="Calibri" w:eastAsia="Calibri" w:hAnsi="Calibri" w:cs="Calibri"/>
        </w:rPr>
      </w:pPr>
      <w:del w:id="123" w:author="Illés Gergő" w:date="2022-11-23T12:27:00Z">
        <w:r w:rsidDel="00133D34">
          <w:rPr>
            <w:rFonts w:ascii="Calibri" w:eastAsia="Calibri" w:hAnsi="Calibri" w:cs="Calibri"/>
          </w:rPr>
          <w:delText>Félvezető kristályként GaAs-ot feltételezünk</w:delText>
        </w:r>
      </w:del>
      <w:ins w:id="124" w:author="Illés Gergő" w:date="2022-11-23T12:27:00Z">
        <w:r w:rsidR="00133D34">
          <w:rPr>
            <w:rFonts w:ascii="Calibri" w:eastAsia="Calibri" w:hAnsi="Calibri" w:cs="Calibri"/>
          </w:rPr>
          <w:t>We also assume GaAs semicondu</w:t>
        </w:r>
      </w:ins>
      <w:ins w:id="125" w:author="Illés Gergő" w:date="2022-11-23T12:28:00Z">
        <w:r w:rsidR="00133D34">
          <w:rPr>
            <w:rFonts w:ascii="Calibri" w:eastAsia="Calibri" w:hAnsi="Calibri" w:cs="Calibri"/>
          </w:rPr>
          <w:t>ctor crystal</w:t>
        </w:r>
      </w:ins>
      <w:r>
        <w:rPr>
          <w:rFonts w:ascii="Calibri" w:eastAsia="Calibri" w:hAnsi="Calibri" w:cs="Calibri"/>
        </w:rPr>
        <w:t>, which</w:t>
      </w:r>
      <w:r w:rsidR="00FF2B43" w:rsidRPr="00FF2B43">
        <w:rPr>
          <w:rFonts w:ascii="Calibri" w:eastAsia="Calibri" w:hAnsi="Calibri" w:cs="Calibri"/>
        </w:rPr>
        <w:t xml:space="preserve"> is an isotropic cubic zinc</w:t>
      </w:r>
      <w:r w:rsidR="00FF2B43">
        <w:rPr>
          <w:rFonts w:ascii="Calibri" w:eastAsia="Calibri" w:hAnsi="Calibri" w:cs="Calibri"/>
        </w:rPr>
        <w:t>-</w:t>
      </w:r>
      <w:r w:rsidR="00FF2B43" w:rsidRPr="00FF2B43">
        <w:rPr>
          <w:rFonts w:ascii="Calibri" w:eastAsia="Calibri" w:hAnsi="Calibri" w:cs="Calibri"/>
        </w:rPr>
        <w:t xml:space="preserve">blende semiconductor crystal with a class symmetry of </w:t>
      </w:r>
      <m:oMath>
        <m:acc>
          <m:accPr>
            <m:chr m:val="̅"/>
            <m:ctrlPr>
              <w:rPr>
                <w:rFonts w:ascii="Cambria Math" w:eastAsia="Calibri" w:hAnsi="Cambria Math" w:cs="Calibri"/>
              </w:rPr>
            </m:ctrlPr>
          </m:accPr>
          <m:e>
            <m:r>
              <m:rPr>
                <m:sty m:val="p"/>
              </m:rPr>
              <w:rPr>
                <w:rFonts w:ascii="Cambria Math" w:eastAsia="Calibri" w:hAnsi="Cambria Math" w:cs="Calibri"/>
              </w:rPr>
              <m:t>4</m:t>
            </m:r>
          </m:e>
        </m:acc>
      </m:oMath>
      <w:r w:rsidR="00FF2B43" w:rsidRPr="00FF2B43">
        <w:rPr>
          <w:rFonts w:ascii="Calibri" w:eastAsia="Calibri" w:hAnsi="Calibri" w:cs="Calibri"/>
        </w:rPr>
        <w:t xml:space="preserve">3. It has a direct bandgap of 1.43 eV , a refractive index of about 3.6 in the optical region, a large nonlinear coefficient, </w:t>
      </w:r>
      <m:oMath>
        <m:sSub>
          <m:sSubPr>
            <m:ctrlPr>
              <w:rPr>
                <w:rFonts w:ascii="Cambria Math" w:eastAsia="Calibri" w:hAnsi="Cambria Math" w:cs="Calibri"/>
              </w:rPr>
            </m:ctrlPr>
          </m:sSubPr>
          <m:e>
            <m:r>
              <w:rPr>
                <w:rFonts w:ascii="Cambria Math" w:eastAsia="Calibri" w:hAnsi="Cambria Math" w:cs="Calibri"/>
              </w:rPr>
              <m:t>d</m:t>
            </m:r>
          </m:e>
          <m:sub>
            <m:r>
              <m:rPr>
                <m:sty m:val="p"/>
              </m:rPr>
              <w:rPr>
                <w:rFonts w:ascii="Cambria Math" w:eastAsia="Calibri" w:hAnsi="Cambria Math" w:cs="Calibri"/>
              </w:rPr>
              <m:t>14</m:t>
            </m:r>
          </m:sub>
        </m:sSub>
        <m:r>
          <m:rPr>
            <m:sty m:val="p"/>
          </m:rPr>
          <w:rPr>
            <w:rFonts w:ascii="Cambria Math" w:eastAsia="Calibri" w:hAnsi="Cambria Math" w:cs="Calibri"/>
          </w:rPr>
          <m:t>=134.1 pm/V</m:t>
        </m:r>
      </m:oMath>
      <w:r w:rsidR="00FF2B43" w:rsidRPr="00FF2B43">
        <w:rPr>
          <w:rFonts w:ascii="Calibri" w:eastAsia="Calibri" w:hAnsi="Calibri" w:cs="Calibri"/>
        </w:rPr>
        <w:t xml:space="preserve"> at 10.6 </w:t>
      </w:r>
      <m:oMath>
        <m:r>
          <w:rPr>
            <w:rFonts w:ascii="Cambria Math" w:eastAsia="Calibri" w:hAnsi="Cambria Math" w:cs="Calibri"/>
          </w:rPr>
          <m:t>μ</m:t>
        </m:r>
      </m:oMath>
      <w:r w:rsidR="00FF2B43" w:rsidRPr="00FF2B43">
        <w:rPr>
          <w:rFonts w:ascii="Calibri" w:eastAsia="Calibri" w:hAnsi="Calibri" w:cs="Calibri"/>
        </w:rPr>
        <w:t>m</w:t>
      </w:r>
      <w:r w:rsidR="00B27638">
        <w:rPr>
          <w:rFonts w:ascii="Calibri" w:eastAsia="Calibri" w:hAnsi="Calibri" w:cs="Calibri"/>
        </w:rPr>
        <w:fldChar w:fldCharType="begin"/>
      </w:r>
      <w:r w:rsidR="009D5C6B">
        <w:rPr>
          <w:rFonts w:ascii="Calibri" w:eastAsia="Calibri" w:hAnsi="Calibri" w:cs="Calibri"/>
        </w:rPr>
        <w:instrText xml:space="preserve"> ADDIN EN.CITE &lt;EndNote&gt;&lt;Cite&gt;&lt;Author&gt;Weber&lt;/Author&gt;&lt;Year&gt;2002&lt;/Year&gt;&lt;RecNum&gt;15&lt;/RecNum&gt;&lt;DisplayText&gt;&lt;style face="superscript"&gt;32&lt;/style&gt;&lt;/DisplayText&gt;&lt;record&gt;&lt;rec-number&gt;15&lt;/rec-number&gt;&lt;foreign-keys&gt;&lt;key app="EN" db-id="dvztzrtzgttrxwexfa6ve9rlv5zsetfe0p0e" timestamp="1662556201"&gt;15&lt;/key&gt;&lt;/foreign-keys&gt;&lt;ref-type name="Book"&gt;6&lt;/ref-type&gt;&lt;contributors&gt;&lt;authors&gt;&lt;author&gt;&lt;style face="normal" font="default" charset="238" size="100%"&gt;Marvin J. Weber&lt;/style&gt;&lt;/author&gt;&lt;/authors&gt;&lt;secondary-authors&gt;&lt;author&gt;&lt;style face="normal" font="default" charset="238" size="100%"&gt;1st&lt;/style&gt;&lt;/author&gt;&lt;/secondary-authors&gt;&lt;/contributors&gt;&lt;titles&gt;&lt;title&gt;&lt;style face="normal" font="default" charset="238" size="100%"&gt;Handbook of optical materials&lt;/style&gt;&lt;/title&gt;&lt;/titles&gt;&lt;dates&gt;&lt;year&gt;&lt;style face="normal" font="default" charset="238" size="100%"&gt;2002&lt;/style&gt;&lt;/year&gt;&lt;/dates&gt;&lt;publisher&gt;&lt;style face="normal" font="default" charset="238" size="100%"&gt;CRC Press&lt;/style&gt;&lt;/publisher&gt;&lt;urls&gt;&lt;/urls&gt;&lt;/record&gt;&lt;/Cite&gt;&lt;/EndNote&gt;</w:instrText>
      </w:r>
      <w:r w:rsidR="00B27638">
        <w:rPr>
          <w:rFonts w:ascii="Calibri" w:eastAsia="Calibri" w:hAnsi="Calibri" w:cs="Calibri"/>
        </w:rPr>
        <w:fldChar w:fldCharType="separate"/>
      </w:r>
      <w:r w:rsidR="009D5C6B" w:rsidRPr="009D5C6B">
        <w:rPr>
          <w:rFonts w:ascii="Calibri" w:eastAsia="Calibri" w:hAnsi="Calibri" w:cs="Calibri"/>
          <w:noProof/>
          <w:vertAlign w:val="superscript"/>
        </w:rPr>
        <w:t>32</w:t>
      </w:r>
      <w:r w:rsidR="00B27638">
        <w:rPr>
          <w:rFonts w:ascii="Calibri" w:eastAsia="Calibri" w:hAnsi="Calibri" w:cs="Calibri"/>
        </w:rPr>
        <w:fldChar w:fldCharType="end"/>
      </w:r>
      <w:r w:rsidR="00B27638">
        <w:rPr>
          <w:rFonts w:ascii="Calibri" w:eastAsia="Calibri" w:hAnsi="Calibri" w:cs="Calibri"/>
        </w:rPr>
        <w:t>, and a broad transmission range from 0.97 to 17</w:t>
      </w:r>
      <m:oMath>
        <m:r>
          <m:rPr>
            <m:sty m:val="p"/>
          </m:rPr>
          <w:rPr>
            <w:rFonts w:ascii="Cambria Math" w:eastAsia="Calibri" w:hAnsi="Cambria Math" w:cs="Calibri"/>
          </w:rPr>
          <m:t xml:space="preserve"> </m:t>
        </m:r>
        <m:r>
          <w:rPr>
            <w:rFonts w:ascii="Cambria Math" w:eastAsia="Calibri" w:hAnsi="Cambria Math" w:cs="Calibri"/>
          </w:rPr>
          <m:t>μ</m:t>
        </m:r>
      </m:oMath>
      <w:r w:rsidR="00B27638" w:rsidRPr="00FF2B43">
        <w:rPr>
          <w:rFonts w:ascii="Calibri" w:eastAsia="Calibri" w:hAnsi="Calibri" w:cs="Calibri"/>
        </w:rPr>
        <w:t>m</w:t>
      </w:r>
      <w:r w:rsidR="00B27638">
        <w:rPr>
          <w:rFonts w:ascii="Calibri" w:eastAsia="Calibri" w:hAnsi="Calibri" w:cs="Calibri"/>
        </w:rPr>
        <w:fldChar w:fldCharType="begin"/>
      </w:r>
      <w:r w:rsidR="009D5C6B">
        <w:rPr>
          <w:rFonts w:ascii="Calibri" w:eastAsia="Calibri" w:hAnsi="Calibri" w:cs="Calibri"/>
        </w:rPr>
        <w:instrText xml:space="preserve"> ADDIN EN.CITE &lt;EndNote&gt;&lt;Cite&gt;&lt;Author&gt;Weber&lt;/Author&gt;&lt;Year&gt;2002&lt;/Year&gt;&lt;RecNum&gt;15&lt;/RecNum&gt;&lt;DisplayText&gt;&lt;style face="superscript"&gt;32&lt;/style&gt;&lt;/DisplayText&gt;&lt;record&gt;&lt;rec-number&gt;15&lt;/rec-number&gt;&lt;foreign-keys&gt;&lt;key app="EN" db-id="dvztzrtzgttrxwexfa6ve9rlv5zsetfe0p0e" timestamp="1662556201"&gt;15&lt;/key&gt;&lt;/foreign-keys&gt;&lt;ref-type name="Book"&gt;6&lt;/ref-type&gt;&lt;contributors&gt;&lt;authors&gt;&lt;author&gt;&lt;style face="normal" font="default" charset="238" size="100%"&gt;Marvin J. Weber&lt;/style&gt;&lt;/author&gt;&lt;/authors&gt;&lt;secondary-authors&gt;&lt;author&gt;&lt;style face="normal" font="default" charset="238" size="100%"&gt;1st&lt;/style&gt;&lt;/author&gt;&lt;/secondary-authors&gt;&lt;/contributors&gt;&lt;titles&gt;&lt;title&gt;&lt;style face="normal" font="default" charset="238" size="100%"&gt;Handbook of optical materials&lt;/style&gt;&lt;/title&gt;&lt;/titles&gt;&lt;dates&gt;&lt;year&gt;&lt;style face="normal" font="default" charset="238" size="100%"&gt;2002&lt;/style&gt;&lt;/year&gt;&lt;/dates&gt;&lt;publisher&gt;&lt;style face="normal" font="default" charset="238" size="100%"&gt;CRC Press&lt;/style&gt;&lt;/publisher&gt;&lt;urls&gt;&lt;/urls&gt;&lt;/record&gt;&lt;/Cite&gt;&lt;/EndNote&gt;</w:instrText>
      </w:r>
      <w:r w:rsidR="00B27638">
        <w:rPr>
          <w:rFonts w:ascii="Calibri" w:eastAsia="Calibri" w:hAnsi="Calibri" w:cs="Calibri"/>
        </w:rPr>
        <w:fldChar w:fldCharType="separate"/>
      </w:r>
      <w:r w:rsidR="009D5C6B" w:rsidRPr="009D5C6B">
        <w:rPr>
          <w:rFonts w:ascii="Calibri" w:eastAsia="Calibri" w:hAnsi="Calibri" w:cs="Calibri"/>
          <w:noProof/>
          <w:vertAlign w:val="superscript"/>
        </w:rPr>
        <w:t>32</w:t>
      </w:r>
      <w:r w:rsidR="00B27638">
        <w:rPr>
          <w:rFonts w:ascii="Calibri" w:eastAsia="Calibri" w:hAnsi="Calibri" w:cs="Calibri"/>
        </w:rPr>
        <w:fldChar w:fldCharType="end"/>
      </w:r>
      <w:r w:rsidR="00B27638">
        <w:rPr>
          <w:rFonts w:ascii="Calibri" w:eastAsia="Calibri" w:hAnsi="Calibri" w:cs="Calibri"/>
        </w:rPr>
        <w:t xml:space="preserve">. </w:t>
      </w:r>
      <w:r w:rsidR="00890F43">
        <w:rPr>
          <w:rFonts w:ascii="Calibri" w:eastAsia="Calibri" w:hAnsi="Calibri" w:cs="Calibri"/>
        </w:rPr>
        <w:t>The damage threshold of 2 GW/cm</w:t>
      </w:r>
      <w:r w:rsidR="00890F43" w:rsidRPr="007D3A62">
        <w:rPr>
          <w:rFonts w:ascii="Calibri" w:eastAsia="Calibri" w:hAnsi="Calibri" w:cs="Calibri"/>
          <w:vertAlign w:val="superscript"/>
        </w:rPr>
        <w:t>2</w:t>
      </w:r>
      <w:r w:rsidR="00890F43">
        <w:rPr>
          <w:rFonts w:ascii="Calibri" w:eastAsia="Calibri" w:hAnsi="Calibri" w:cs="Calibri"/>
        </w:rPr>
        <w:t xml:space="preserve"> was observed in </w:t>
      </w:r>
      <w:r w:rsidR="00B27638" w:rsidRPr="00890F43">
        <w:rPr>
          <w:rFonts w:ascii="Calibri" w:eastAsia="Calibri" w:hAnsi="Calibri" w:cs="Calibri"/>
        </w:rPr>
        <w:t xml:space="preserve">GaAs </w:t>
      </w:r>
      <w:r w:rsidR="00890F43" w:rsidRPr="00890F43">
        <w:rPr>
          <w:rFonts w:ascii="Calibri" w:eastAsia="Calibri" w:hAnsi="Calibri" w:cs="Calibri"/>
        </w:rPr>
        <w:t>at a pulse length of 250 ps</w:t>
      </w:r>
      <w:r w:rsidR="00890F43">
        <w:rPr>
          <w:rFonts w:ascii="Calibri" w:eastAsia="Calibri" w:hAnsi="Calibri" w:cs="Calibri"/>
        </w:rPr>
        <w:fldChar w:fldCharType="begin"/>
      </w:r>
      <w:r w:rsidR="009D5C6B">
        <w:rPr>
          <w:rFonts w:ascii="Calibri" w:eastAsia="Calibri" w:hAnsi="Calibri" w:cs="Calibri"/>
        </w:rPr>
        <w:instrText xml:space="preserve"> ADDIN EN.CITE &lt;EndNote&gt;&lt;Cite&gt;&lt;Author&gt;Tochitsky&lt;/Author&gt;&lt;Year&gt;2005&lt;/Year&gt;&lt;RecNum&gt;16&lt;/RecNum&gt;&lt;DisplayText&gt;&lt;style face="superscript"&gt;33&lt;/style&gt;&lt;/DisplayText&gt;&lt;record&gt;&lt;rec-number&gt;16&lt;/rec-number&gt;&lt;foreign-keys&gt;&lt;key app="EN" db-id="dvztzrtzgttrxwexfa6ve9rlv5zsetfe0p0e" timestamp="1662557124"&gt;16&lt;/key&gt;&lt;/foreign-keys&gt;&lt;ref-type name="Journal Article"&gt;17&lt;/ref-type&gt;&lt;contributors&gt;&lt;authors&gt;&lt;author&gt;S. Ya. Tochitsky&lt;/author&gt;&lt;author&gt;J. E. Ralph&lt;/author&gt;&lt;author&gt;C. Sung&lt;/author&gt;&lt;author&gt;C. Joshi&lt;/author&gt;&lt;/authors&gt;&lt;/contributors&gt;&lt;titles&gt;&lt;title&gt;Generation of megawatt-power terahertz pulses by noncollinear difference-frequency mixing in GaAs&lt;/title&gt;&lt;secondary-title&gt;Journal of Applied Physics&lt;/secondary-title&gt;&lt;/titles&gt;&lt;periodical&gt;&lt;full-title&gt;Journal of Applied Physics&lt;/full-title&gt;&lt;/periodical&gt;&lt;pages&gt;026101&lt;/pages&gt;&lt;volume&gt;98&lt;/volume&gt;&lt;number&gt;2&lt;/number&gt;&lt;dates&gt;&lt;year&gt;2005&lt;/year&gt;&lt;/dates&gt;&lt;urls&gt;&lt;related-urls&gt;&lt;url&gt;https://aip.scitation.org/doi/abs/10.1063/1.1957123&lt;/url&gt;&lt;/related-urls&gt;&lt;/urls&gt;&lt;electronic-resource-num&gt;10.1063/1.1957123&lt;/electronic-resource-num&gt;&lt;/record&gt;&lt;/Cite&gt;&lt;/EndNote&gt;</w:instrText>
      </w:r>
      <w:r w:rsidR="00890F43">
        <w:rPr>
          <w:rFonts w:ascii="Calibri" w:eastAsia="Calibri" w:hAnsi="Calibri" w:cs="Calibri"/>
        </w:rPr>
        <w:fldChar w:fldCharType="separate"/>
      </w:r>
      <w:r w:rsidR="009D5C6B" w:rsidRPr="009D5C6B">
        <w:rPr>
          <w:rFonts w:ascii="Calibri" w:eastAsia="Calibri" w:hAnsi="Calibri" w:cs="Calibri"/>
          <w:noProof/>
          <w:vertAlign w:val="superscript"/>
        </w:rPr>
        <w:t>33</w:t>
      </w:r>
      <w:r w:rsidR="00890F43">
        <w:rPr>
          <w:rFonts w:ascii="Calibri" w:eastAsia="Calibri" w:hAnsi="Calibri" w:cs="Calibri"/>
        </w:rPr>
        <w:fldChar w:fldCharType="end"/>
      </w:r>
      <w:r w:rsidR="00B00722">
        <w:rPr>
          <w:rFonts w:ascii="Calibri" w:eastAsia="Calibri" w:hAnsi="Calibri" w:cs="Calibri"/>
        </w:rPr>
        <w:t xml:space="preserve"> and wavelength of 10 </w:t>
      </w:r>
      <m:oMath>
        <m:r>
          <w:rPr>
            <w:rFonts w:ascii="Cambria Math" w:eastAsia="Calibri" w:hAnsi="Cambria Math" w:cs="Calibri"/>
          </w:rPr>
          <m:t>μ</m:t>
        </m:r>
      </m:oMath>
      <w:r w:rsidR="00B00722" w:rsidRPr="00FF2B43">
        <w:rPr>
          <w:rFonts w:ascii="Calibri" w:eastAsia="Calibri" w:hAnsi="Calibri" w:cs="Calibri"/>
        </w:rPr>
        <w:t>m</w:t>
      </w:r>
      <w:r w:rsidR="00890F43" w:rsidRPr="00890F43">
        <w:rPr>
          <w:rFonts w:ascii="Calibri" w:eastAsia="Calibri" w:hAnsi="Calibri" w:cs="Calibri"/>
        </w:rPr>
        <w:t>.</w:t>
      </w:r>
      <w:r w:rsidR="00122BD3">
        <w:rPr>
          <w:rFonts w:ascii="Calibri" w:eastAsia="Calibri" w:hAnsi="Calibri" w:cs="Calibri"/>
        </w:rPr>
        <w:t xml:space="preserve"> According to the scaling law  of Ref.</w:t>
      </w:r>
      <w:r w:rsidR="00122BD3">
        <w:rPr>
          <w:rFonts w:ascii="Calibri" w:eastAsia="Calibri" w:hAnsi="Calibri" w:cs="Calibri"/>
        </w:rPr>
        <w:fldChar w:fldCharType="begin"/>
      </w:r>
      <w:r w:rsidR="009D5C6B">
        <w:rPr>
          <w:rFonts w:ascii="Calibri" w:eastAsia="Calibri" w:hAnsi="Calibri" w:cs="Calibri"/>
        </w:rPr>
        <w:instrText xml:space="preserve"> ADDIN EN.CITE &lt;EndNote&gt;&lt;Cite&gt;&lt;Author&gt;Gattass&lt;/Author&gt;&lt;Year&gt;2008&lt;/Year&gt;&lt;RecNum&gt;17&lt;/RecNum&gt;&lt;DisplayText&gt;&lt;style face="superscript"&gt;34&lt;/style&gt;&lt;/DisplayText&gt;&lt;record&gt;&lt;rec-number&gt;17&lt;/rec-number&gt;&lt;foreign-keys&gt;&lt;key app="EN" db-id="dvztzrtzgttrxwexfa6ve9rlv5zsetfe0p0e" timestamp="1662557707"&gt;17&lt;/key&gt;&lt;/foreign-keys&gt;&lt;ref-type name="Journal Article"&gt;17&lt;/ref-type&gt;&lt;contributors&gt;&lt;authors&gt;&lt;author&gt;Gattass, Rafael R.&lt;/author&gt;&lt;author&gt;Mazur, Eric&lt;/author&gt;&lt;/authors&gt;&lt;/contributors&gt;&lt;titles&gt;&lt;title&gt;Femtosecond laser micromachining in transparent materials&lt;/title&gt;&lt;secondary-title&gt;Nature Photonics&lt;/secondary-title&gt;&lt;/titles&gt;&lt;periodical&gt;&lt;full-title&gt;Nature Photonics&lt;/full-title&gt;&lt;/periodical&gt;&lt;pages&gt;219-225&lt;/pages&gt;&lt;volume&gt;2&lt;/volume&gt;&lt;number&gt;4&lt;/number&gt;&lt;dates&gt;&lt;year&gt;2008&lt;/year&gt;&lt;pub-dates&gt;&lt;date&gt;2008/04/01&lt;/date&gt;&lt;/pub-dates&gt;&lt;/dates&gt;&lt;isbn&gt;1749-4893&lt;/isbn&gt;&lt;urls&gt;&lt;related-urls&gt;&lt;url&gt;https://doi.org/10.1038/nphoton.2008.47&lt;/url&gt;&lt;/related-urls&gt;&lt;/urls&gt;&lt;electronic-resource-num&gt;10.1038/nphoton.2008.47&lt;/electronic-resource-num&gt;&lt;/record&gt;&lt;/Cite&gt;&lt;/EndNote&gt;</w:instrText>
      </w:r>
      <w:r w:rsidR="00122BD3">
        <w:rPr>
          <w:rFonts w:ascii="Calibri" w:eastAsia="Calibri" w:hAnsi="Calibri" w:cs="Calibri"/>
        </w:rPr>
        <w:fldChar w:fldCharType="separate"/>
      </w:r>
      <w:r w:rsidR="009D5C6B" w:rsidRPr="009D5C6B">
        <w:rPr>
          <w:rFonts w:ascii="Calibri" w:eastAsia="Calibri" w:hAnsi="Calibri" w:cs="Calibri"/>
          <w:noProof/>
          <w:vertAlign w:val="superscript"/>
        </w:rPr>
        <w:t>34</w:t>
      </w:r>
      <w:r w:rsidR="00122BD3">
        <w:rPr>
          <w:rFonts w:ascii="Calibri" w:eastAsia="Calibri" w:hAnsi="Calibri" w:cs="Calibri"/>
        </w:rPr>
        <w:fldChar w:fldCharType="end"/>
      </w:r>
      <w:r w:rsidR="00122BD3">
        <w:rPr>
          <w:rFonts w:ascii="Calibri" w:eastAsia="Calibri" w:hAnsi="Calibri" w:cs="Calibri"/>
        </w:rPr>
        <w:t xml:space="preserve">, the damage threshold in the case of 2.5 </w:t>
      </w:r>
      <w:proofErr w:type="spellStart"/>
      <w:r w:rsidR="00122BD3">
        <w:rPr>
          <w:rFonts w:ascii="Calibri" w:eastAsia="Calibri" w:hAnsi="Calibri" w:cs="Calibri"/>
        </w:rPr>
        <w:t>ps</w:t>
      </w:r>
      <w:proofErr w:type="spellEnd"/>
      <w:r w:rsidR="00122BD3">
        <w:rPr>
          <w:rFonts w:ascii="Calibri" w:eastAsia="Calibri" w:hAnsi="Calibri" w:cs="Calibri"/>
        </w:rPr>
        <w:t xml:space="preserve"> could be 100</w:t>
      </w:r>
      <w:r w:rsidR="0087196A">
        <w:rPr>
          <w:rFonts w:ascii="Calibri" w:eastAsia="Calibri" w:hAnsi="Calibri" w:cs="Calibri"/>
        </w:rPr>
        <w:t> </w:t>
      </w:r>
      <w:r w:rsidR="00122BD3">
        <w:rPr>
          <w:rFonts w:ascii="Calibri" w:eastAsia="Calibri" w:hAnsi="Calibri" w:cs="Calibri"/>
        </w:rPr>
        <w:t>GW/cm</w:t>
      </w:r>
      <w:r w:rsidR="00122BD3" w:rsidRPr="00DE1230">
        <w:rPr>
          <w:rFonts w:ascii="Calibri" w:eastAsia="Calibri" w:hAnsi="Calibri" w:cs="Calibri"/>
          <w:vertAlign w:val="superscript"/>
        </w:rPr>
        <w:t>2</w:t>
      </w:r>
      <w:r>
        <w:rPr>
          <w:rFonts w:ascii="Calibri" w:eastAsia="Calibri" w:hAnsi="Calibri" w:cs="Calibri"/>
        </w:rPr>
        <w:t xml:space="preserve"> and higher in the case of shorter pulse duration.</w:t>
      </w:r>
    </w:p>
    <w:p w14:paraId="21D1FDA5" w14:textId="6CE959BE" w:rsidR="00A12489" w:rsidRDefault="00C4114E" w:rsidP="009C1CA5">
      <w:pPr>
        <w:spacing w:line="240" w:lineRule="auto"/>
        <w:jc w:val="both"/>
        <w:rPr>
          <w:rFonts w:ascii="Calibri" w:eastAsia="Calibri" w:hAnsi="Calibri" w:cs="Calibri"/>
        </w:rPr>
      </w:pPr>
      <w:del w:id="126" w:author="Illés Gergő" w:date="2022-11-23T12:28:00Z">
        <w:r w:rsidDel="00133D34">
          <w:rPr>
            <w:rFonts w:ascii="Calibri" w:eastAsia="Calibri" w:hAnsi="Calibri" w:cs="Calibri"/>
          </w:rPr>
          <w:delText>Régóta</w:delText>
        </w:r>
        <w:r w:rsidR="00A12489" w:rsidDel="00133D34">
          <w:rPr>
            <w:rFonts w:ascii="Calibri" w:eastAsia="Calibri" w:hAnsi="Calibri" w:cs="Calibri"/>
          </w:rPr>
          <w:delText xml:space="preserve"> alkalmazzák a GaAs kristályt CO</w:delText>
        </w:r>
        <w:r w:rsidR="00A12489" w:rsidRPr="00544249" w:rsidDel="00133D34">
          <w:rPr>
            <w:rFonts w:ascii="Calibri" w:eastAsia="Calibri" w:hAnsi="Calibri" w:cs="Calibri"/>
            <w:vertAlign w:val="subscript"/>
          </w:rPr>
          <w:delText>2</w:delText>
        </w:r>
        <w:r w:rsidR="00A12489" w:rsidDel="00133D34">
          <w:rPr>
            <w:rFonts w:ascii="Calibri" w:eastAsia="Calibri" w:hAnsi="Calibri" w:cs="Calibri"/>
          </w:rPr>
          <w:delText xml:space="preserve"> másodharmonikusának előállítására</w:delText>
        </w:r>
      </w:del>
      <w:ins w:id="127" w:author="Illés Gergő" w:date="2022-11-23T12:28:00Z">
        <w:r w:rsidR="00133D34">
          <w:rPr>
            <w:rFonts w:ascii="Calibri" w:eastAsia="Calibri" w:hAnsi="Calibri" w:cs="Calibri"/>
          </w:rPr>
          <w:t>GaAs is used to</w:t>
        </w:r>
      </w:ins>
      <w:ins w:id="128" w:author="Illés Gergő" w:date="2022-11-23T12:33:00Z">
        <w:r w:rsidR="00133D34">
          <w:rPr>
            <w:rFonts w:ascii="Calibri" w:eastAsia="Calibri" w:hAnsi="Calibri" w:cs="Calibri"/>
          </w:rPr>
          <w:t xml:space="preserve"> genera</w:t>
        </w:r>
      </w:ins>
      <w:ins w:id="129" w:author="Illés Gergő" w:date="2022-11-23T12:34:00Z">
        <w:r w:rsidR="00133D34">
          <w:rPr>
            <w:rFonts w:ascii="Calibri" w:eastAsia="Calibri" w:hAnsi="Calibri" w:cs="Calibri"/>
          </w:rPr>
          <w:t>te second harmonics of CO</w:t>
        </w:r>
        <w:r w:rsidR="00133D34">
          <w:rPr>
            <w:rFonts w:ascii="Calibri" w:eastAsia="Calibri" w:hAnsi="Calibri" w:cs="Calibri"/>
            <w:vertAlign w:val="subscript"/>
          </w:rPr>
          <w:t>2</w:t>
        </w:r>
      </w:ins>
      <w:r>
        <w:rPr>
          <w:rFonts w:ascii="Calibri" w:eastAsia="Calibri" w:hAnsi="Calibri" w:cs="Calibri"/>
        </w:rPr>
        <w:fldChar w:fldCharType="begin"/>
      </w:r>
      <w:r>
        <w:rPr>
          <w:rFonts w:ascii="Calibri" w:eastAsia="Calibri" w:hAnsi="Calibri" w:cs="Calibri"/>
        </w:rPr>
        <w:instrText xml:space="preserve"> ADDIN EN.CITE &lt;EndNote&gt;&lt;Cite&gt;&lt;Author&gt;Thompson&lt;/Author&gt;&lt;Year&gt;1976&lt;/Year&gt;&lt;RecNum&gt;52&lt;/RecNum&gt;&lt;DisplayText&gt;&lt;style face="superscript"&gt;35&lt;/style&gt;&lt;/DisplayText&gt;&lt;record&gt;&lt;rec-number&gt;52&lt;/rec-number&gt;&lt;foreign-keys&gt;&lt;key app="EN" db-id="dvztzrtzgttrxwexfa6ve9rlv5zsetfe0p0e" timestamp="1669132198"&gt;52&lt;/key&gt;&lt;/foreign-keys&gt;&lt;ref-type name="Journal Article"&gt;17&lt;/ref-type&gt;&lt;contributors&gt;&lt;authors&gt;&lt;author&gt;D. E. Thompson&lt;/author&gt;&lt;author&gt;J. D. McMullen&lt;/author&gt;&lt;author&gt;D. B. Anderson&lt;/author&gt;&lt;/authors&gt;&lt;/contributors&gt;&lt;titles&gt;&lt;title&gt;Second‐harmonic generation in GaAs ’’stack of plates’’ using high‐power CO2 laser radiation&lt;/title&gt;&lt;secondary-title&gt;Applied Physics Letters&lt;/secondary-title&gt;&lt;/titles&gt;&lt;periodical&gt;&lt;full-title&gt;Applied Physics Letters&lt;/full-title&gt;&lt;/periodical&gt;&lt;pages&gt;113-115&lt;/pages&gt;&lt;volume&gt;29&lt;/volume&gt;&lt;number&gt;2&lt;/number&gt;&lt;dates&gt;&lt;year&gt;1976&lt;/year&gt;&lt;/dates&gt;&lt;urls&gt;&lt;related-urls&gt;&lt;url&gt;https://aip.scitation.org/doi/abs/10.1063/1.88989&lt;/url&gt;&lt;/related-urls&gt;&lt;/urls&gt;&lt;electronic-resource-num&gt;10.1063/1.88989&lt;/electronic-resource-num&gt;&lt;/record&gt;&lt;/Cite&gt;&lt;/EndNote&gt;</w:instrText>
      </w:r>
      <w:r>
        <w:rPr>
          <w:rFonts w:ascii="Calibri" w:eastAsia="Calibri" w:hAnsi="Calibri" w:cs="Calibri"/>
        </w:rPr>
        <w:fldChar w:fldCharType="separate"/>
      </w:r>
      <w:r w:rsidRPr="00C4114E">
        <w:rPr>
          <w:rFonts w:ascii="Calibri" w:eastAsia="Calibri" w:hAnsi="Calibri" w:cs="Calibri"/>
          <w:noProof/>
          <w:vertAlign w:val="superscript"/>
        </w:rPr>
        <w:t>35</w:t>
      </w:r>
      <w:r>
        <w:rPr>
          <w:rFonts w:ascii="Calibri" w:eastAsia="Calibri" w:hAnsi="Calibri" w:cs="Calibri"/>
        </w:rPr>
        <w:fldChar w:fldCharType="end"/>
      </w:r>
      <w:ins w:id="130" w:author="Illés Gergő" w:date="2022-11-23T12:34:00Z">
        <w:r w:rsidR="00133D34">
          <w:rPr>
            <w:rFonts w:ascii="Calibri" w:eastAsia="Calibri" w:hAnsi="Calibri" w:cs="Calibri"/>
          </w:rPr>
          <w:t xml:space="preserve"> for a long t</w:t>
        </w:r>
      </w:ins>
      <w:ins w:id="131" w:author="Illés Gergő" w:date="2022-11-23T12:35:00Z">
        <w:r w:rsidR="00133D34">
          <w:rPr>
            <w:rFonts w:ascii="Calibri" w:eastAsia="Calibri" w:hAnsi="Calibri" w:cs="Calibri"/>
          </w:rPr>
          <w:t>i</w:t>
        </w:r>
      </w:ins>
      <w:ins w:id="132" w:author="Illés Gergő" w:date="2022-11-23T12:34:00Z">
        <w:r w:rsidR="00133D34">
          <w:rPr>
            <w:rFonts w:ascii="Calibri" w:eastAsia="Calibri" w:hAnsi="Calibri" w:cs="Calibri"/>
          </w:rPr>
          <w:t>me</w:t>
        </w:r>
      </w:ins>
      <w:r w:rsidR="00A12489">
        <w:rPr>
          <w:rFonts w:ascii="Calibri" w:eastAsia="Calibri" w:hAnsi="Calibri" w:cs="Calibri"/>
        </w:rPr>
        <w:t xml:space="preserve">, </w:t>
      </w:r>
      <w:del w:id="133" w:author="Illés Gergő" w:date="2022-11-23T12:35:00Z">
        <w:r w:rsidR="00A12489" w:rsidDel="00133D34">
          <w:rPr>
            <w:rFonts w:ascii="Calibri" w:eastAsia="Calibri" w:hAnsi="Calibri" w:cs="Calibri"/>
          </w:rPr>
          <w:delText>így a</w:delText>
        </w:r>
        <w:r w:rsidDel="00133D34">
          <w:rPr>
            <w:rFonts w:ascii="Calibri" w:eastAsia="Calibri" w:hAnsi="Calibri" w:cs="Calibri"/>
          </w:rPr>
          <w:delText xml:space="preserve"> numerikus vizsgálat során a pumpára és jelere vonatkozó diszperzión és abszorpción</w:delText>
        </w:r>
      </w:del>
      <w:ins w:id="134" w:author="Illés Gergő" w:date="2022-11-23T12:35:00Z">
        <w:r w:rsidR="00133D34">
          <w:rPr>
            <w:rFonts w:ascii="Calibri" w:eastAsia="Calibri" w:hAnsi="Calibri" w:cs="Calibri"/>
          </w:rPr>
          <w:t>that is why in the numeric calculations</w:t>
        </w:r>
      </w:ins>
      <w:ins w:id="135" w:author="Illés Gergő" w:date="2022-11-23T12:36:00Z">
        <w:r w:rsidR="00133D34">
          <w:rPr>
            <w:rFonts w:ascii="Calibri" w:eastAsia="Calibri" w:hAnsi="Calibri" w:cs="Calibri"/>
          </w:rPr>
          <w:t xml:space="preserve"> we took account of the second harmonic </w:t>
        </w:r>
        <w:proofErr w:type="spellStart"/>
        <w:r w:rsidR="00133D34">
          <w:rPr>
            <w:rFonts w:ascii="Calibri" w:eastAsia="Calibri" w:hAnsi="Calibri" w:cs="Calibri"/>
          </w:rPr>
          <w:t>generation.</w:t>
        </w:r>
      </w:ins>
      <w:del w:id="136" w:author="Illés Gergő" w:date="2022-11-23T12:37:00Z">
        <w:r w:rsidDel="00133D34">
          <w:rPr>
            <w:rFonts w:ascii="Calibri" w:eastAsia="Calibri" w:hAnsi="Calibri" w:cs="Calibri"/>
          </w:rPr>
          <w:delText xml:space="preserve">, a pumpa önfázis-modulációján és </w:delText>
        </w:r>
        <w:r w:rsidR="00A12489" w:rsidDel="00133D34">
          <w:rPr>
            <w:rFonts w:ascii="Calibri" w:eastAsia="Calibri" w:hAnsi="Calibri" w:cs="Calibri"/>
          </w:rPr>
          <w:delText>a THz-</w:delText>
        </w:r>
        <w:r w:rsidDel="00133D34">
          <w:rPr>
            <w:rFonts w:ascii="Calibri" w:eastAsia="Calibri" w:hAnsi="Calibri" w:cs="Calibri"/>
          </w:rPr>
          <w:delText>pumpa kölcsönhatásán túl – az általában alkalmazott modellekkel szemben</w:delText>
        </w:r>
        <w:r w:rsidDel="00133D34">
          <w:rPr>
            <w:rFonts w:ascii="Calibri" w:eastAsia="Calibri" w:hAnsi="Calibri" w:cs="Calibri"/>
          </w:rPr>
          <w:fldChar w:fldCharType="begin">
            <w:fldData xml:space="preserve">PEVuZE5vdGU+PENpdGU+PEF1dGhvcj5SYXZpPC9BdXRob3I+PFllYXI+MjAxNDwvWWVhcj48UmVj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MT5KLiBPcHQuIFNvYy4gQW0uIEI8L2FiYnItMT48L2FsdC1wZXJpb2RpY2FsPjxwYWdlcz4xMDAw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</w:fldData>
          </w:fldChar>
        </w:r>
        <w:r w:rsidDel="00133D34">
          <w:rPr>
            <w:rFonts w:ascii="Calibri" w:eastAsia="Calibri" w:hAnsi="Calibri" w:cs="Calibri"/>
          </w:rPr>
          <w:delInstrText xml:space="preserve"> ADDIN EN.CITE </w:delInstrText>
        </w:r>
        <w:r w:rsidDel="00133D34">
          <w:rPr>
            <w:rFonts w:ascii="Calibri" w:eastAsia="Calibri" w:hAnsi="Calibri" w:cs="Calibri"/>
          </w:rPr>
          <w:fldChar w:fldCharType="begin">
            <w:fldData xml:space="preserve">PEVuZE5vdGU+PENpdGU+PEF1dGhvcj5SYXZpPC9BdXRob3I+PFllYXI+MjAxNDwvWWVhcj48UmVj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</w:fldData>
          </w:fldChar>
        </w:r>
        <w:r w:rsidDel="00133D34">
          <w:rPr>
            <w:rFonts w:ascii="Calibri" w:eastAsia="Calibri" w:hAnsi="Calibri" w:cs="Calibri"/>
          </w:rPr>
          <w:delInstrText xml:space="preserve"> ADDIN EN.CITE.DATA </w:delInstrText>
        </w:r>
        <w:r w:rsidDel="00133D34">
          <w:rPr>
            <w:rFonts w:ascii="Calibri" w:eastAsia="Calibri" w:hAnsi="Calibri" w:cs="Calibri"/>
          </w:rPr>
        </w:r>
        <w:r w:rsidDel="00133D34">
          <w:rPr>
            <w:rFonts w:ascii="Calibri" w:eastAsia="Calibri" w:hAnsi="Calibri" w:cs="Calibri"/>
          </w:rPr>
          <w:fldChar w:fldCharType="end"/>
        </w:r>
        <w:r w:rsidDel="00133D34">
          <w:rPr>
            <w:rFonts w:ascii="Calibri" w:eastAsia="Calibri" w:hAnsi="Calibri" w:cs="Calibri"/>
          </w:rPr>
        </w:r>
        <w:r w:rsidDel="00133D34">
          <w:rPr>
            <w:rFonts w:ascii="Calibri" w:eastAsia="Calibri" w:hAnsi="Calibri" w:cs="Calibri"/>
          </w:rPr>
          <w:fldChar w:fldCharType="separate"/>
        </w:r>
        <w:r w:rsidRPr="00C4114E" w:rsidDel="00133D34">
          <w:rPr>
            <w:rFonts w:ascii="Calibri" w:eastAsia="Calibri" w:hAnsi="Calibri" w:cs="Calibri"/>
            <w:noProof/>
            <w:vertAlign w:val="superscript"/>
          </w:rPr>
          <w:delText>11,12,36</w:delText>
        </w:r>
        <w:r w:rsidDel="00133D34">
          <w:rPr>
            <w:rFonts w:ascii="Calibri" w:eastAsia="Calibri" w:hAnsi="Calibri" w:cs="Calibri"/>
          </w:rPr>
          <w:fldChar w:fldCharType="end"/>
        </w:r>
        <w:r w:rsidDel="00133D34">
          <w:rPr>
            <w:rFonts w:ascii="Calibri" w:eastAsia="Calibri" w:hAnsi="Calibri" w:cs="Calibri"/>
          </w:rPr>
          <w:delText xml:space="preserve"> – </w:delText>
        </w:r>
        <w:r w:rsidR="00A12489" w:rsidDel="00133D34">
          <w:rPr>
            <w:rFonts w:ascii="Calibri" w:eastAsia="Calibri" w:hAnsi="Calibri" w:cs="Calibri"/>
          </w:rPr>
          <w:delText>figyelembe</w:delText>
        </w:r>
        <w:r w:rsidDel="00133D34">
          <w:rPr>
            <w:rFonts w:ascii="Calibri" w:eastAsia="Calibri" w:hAnsi="Calibri" w:cs="Calibri"/>
          </w:rPr>
          <w:delText xml:space="preserve"> vettük</w:delText>
        </w:r>
        <w:r w:rsidR="00A12489" w:rsidDel="00133D34">
          <w:rPr>
            <w:rFonts w:ascii="Calibri" w:eastAsia="Calibri" w:hAnsi="Calibri" w:cs="Calibri"/>
          </w:rPr>
          <w:delText xml:space="preserve"> a másodharmonikus generálás folyamatát is.</w:delText>
        </w:r>
        <w:r w:rsidDel="00133D34">
          <w:rPr>
            <w:rFonts w:ascii="Calibri" w:eastAsia="Calibri" w:hAnsi="Calibri" w:cs="Calibri"/>
          </w:rPr>
          <w:delText xml:space="preserve"> </w:delText>
        </w:r>
      </w:del>
      <w:ins w:id="137" w:author="Illés Gergő" w:date="2022-11-23T12:37:00Z">
        <w:r w:rsidR="00133D34">
          <w:rPr>
            <w:rFonts w:ascii="Calibri" w:eastAsia="Calibri" w:hAnsi="Calibri" w:cs="Calibri"/>
          </w:rPr>
          <w:t>The</w:t>
        </w:r>
        <w:proofErr w:type="spellEnd"/>
        <w:r w:rsidR="00133D34">
          <w:rPr>
            <w:rFonts w:ascii="Calibri" w:eastAsia="Calibri" w:hAnsi="Calibri" w:cs="Calibri"/>
          </w:rPr>
          <w:t xml:space="preserve"> numeric model also calculates the absorption, dispersion </w:t>
        </w:r>
      </w:ins>
      <w:ins w:id="138" w:author="Illés Gergő" w:date="2022-11-23T12:39:00Z">
        <w:r w:rsidR="00B7229A">
          <w:rPr>
            <w:rFonts w:ascii="Calibri" w:eastAsia="Calibri" w:hAnsi="Calibri" w:cs="Calibri"/>
          </w:rPr>
          <w:t>for the pump and the THz signal</w:t>
        </w:r>
      </w:ins>
      <w:ins w:id="139" w:author="Illés Gergő" w:date="2022-11-23T12:40:00Z">
        <w:r w:rsidR="008455EC">
          <w:rPr>
            <w:rFonts w:ascii="Calibri" w:eastAsia="Calibri" w:hAnsi="Calibri" w:cs="Calibri"/>
          </w:rPr>
          <w:t xml:space="preserve"> </w:t>
        </w:r>
      </w:ins>
      <w:ins w:id="140" w:author="Illés Gergő" w:date="2022-11-23T12:39:00Z">
        <w:r w:rsidR="008455EC">
          <w:rPr>
            <w:rFonts w:ascii="Calibri" w:eastAsia="Calibri" w:hAnsi="Calibri" w:cs="Calibri"/>
          </w:rPr>
          <w:t>and</w:t>
        </w:r>
        <w:r w:rsidR="00B7229A">
          <w:rPr>
            <w:rFonts w:ascii="Calibri" w:eastAsia="Calibri" w:hAnsi="Calibri" w:cs="Calibri"/>
          </w:rPr>
          <w:t xml:space="preserve"> the self-phase modulation of the pump.</w:t>
        </w:r>
      </w:ins>
    </w:p>
    <w:p w14:paraId="0FFC687A" w14:textId="77777777" w:rsidR="00D923F3" w:rsidRDefault="00D923F3">
      <w:pPr>
        <w:spacing w:line="240" w:lineRule="auto"/>
        <w:rPr>
          <w:rFonts w:ascii="Calibri" w:eastAsia="Calibri" w:hAnsi="Calibri" w:cs="Calibri"/>
          <w:sz w:val="42"/>
          <w:szCs w:val="42"/>
        </w:rPr>
      </w:pPr>
    </w:p>
    <w:p w14:paraId="6140D960"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41" w:name="_bsc1vmk9soyy" w:colFirst="0" w:colLast="0"/>
      <w:bookmarkEnd w:id="141"/>
      <w:r>
        <w:rPr>
          <w:rFonts w:ascii="Calibri" w:eastAsia="Calibri" w:hAnsi="Calibri" w:cs="Calibri"/>
          <w:b/>
          <w:sz w:val="42"/>
          <w:szCs w:val="42"/>
        </w:rPr>
        <w:t>Methods</w:t>
      </w:r>
    </w:p>
    <w:p w14:paraId="0FE0158A" w14:textId="77777777" w:rsidR="009C1CA5" w:rsidRDefault="009C1CA5" w:rsidP="009C1CA5">
      <w:pPr>
        <w:spacing w:line="240" w:lineRule="auto"/>
        <w:rPr>
          <w:rFonts w:ascii="Calibri" w:eastAsia="Calibri" w:hAnsi="Calibri" w:cs="Calibri"/>
          <w:lang w:val="en-US"/>
        </w:rPr>
      </w:pPr>
      <w:r>
        <w:rPr>
          <w:rFonts w:ascii="Calibri" w:eastAsia="Calibri" w:hAnsi="Calibri" w:cs="Calibri"/>
          <w:lang w:val="en-US"/>
        </w:rPr>
        <w:t>The following differential-equation system was solved for determine the THz-generation efficiency and the pulse shape of the THz pulse</w:t>
      </w:r>
    </w:p>
    <w:p w14:paraId="22A7048F" w14:textId="77777777" w:rsidR="00123B9B" w:rsidRPr="00301A21" w:rsidRDefault="008455EC" w:rsidP="009C1CA5">
      <w:pPr>
        <w:spacing w:line="240" w:lineRule="auto"/>
        <w:rPr>
          <w:rFonts w:ascii="Calibri" w:eastAsia="Calibri" w:hAnsi="Calibri" w:cs="Calibri"/>
          <w:lang w:val="en-US"/>
        </w:rPr>
      </w:pPr>
      <m:oMathPara>
        <m:oMath>
          <m:f>
            <m:fPr>
              <m:ctrlPr>
                <w:rPr>
                  <w:rFonts w:ascii="Cambria Math" w:eastAsia="Calibri" w:hAnsi="Cambria Math" w:cs="Calibri"/>
                  <w:i/>
                  <w:lang w:val="en-US"/>
                </w:rPr>
              </m:ctrlPr>
            </m:fPr>
            <m:num>
              <m:r>
                <m:rPr>
                  <m:sty m:val="p"/>
                </m:rPr>
                <w:rPr>
                  <w:rFonts w:ascii="Cambria Math" w:eastAsia="Calibri" w:hAnsi="Cambria Math" w:cs="Calibri"/>
                  <w:lang w:val="en-US"/>
                </w:rPr>
                <m:t>d</m:t>
              </m:r>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THz</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num>
            <m:den>
              <m:r>
                <m:rPr>
                  <m:sty m:val="p"/>
                </m:rPr>
                <w:rPr>
                  <w:rFonts w:ascii="Cambria Math" w:eastAsia="Calibri" w:hAnsi="Cambria Math" w:cs="Calibri"/>
                  <w:lang w:val="en-US"/>
                </w:rPr>
                <m:t>d</m:t>
              </m:r>
              <m:r>
                <w:rPr>
                  <w:rFonts w:ascii="Cambria Math" w:eastAsia="Calibri" w:hAnsi="Cambria Math" w:cs="Calibri"/>
                  <w:lang w:val="en-US"/>
                </w:rPr>
                <m:t>z</m:t>
              </m:r>
            </m:den>
          </m:f>
          <m:r>
            <m:rPr>
              <m:aln/>
            </m:rPr>
            <w:rPr>
              <w:rFonts w:ascii="Cambria Math" w:eastAsia="Calibri" w:hAnsi="Cambria Math" w:cs="Calibri"/>
              <w:lang w:val="en-US"/>
            </w:rPr>
            <m:t>=</m:t>
          </m:r>
          <m:f>
            <m:fPr>
              <m:ctrlPr>
                <w:rPr>
                  <w:rFonts w:ascii="Cambria Math" w:eastAsia="Calibri" w:hAnsi="Cambria Math" w:cs="Calibri"/>
                  <w:i/>
                  <w:lang w:val="en-US"/>
                </w:rPr>
              </m:ctrlPr>
            </m:fPr>
            <m:num>
              <m:r>
                <w:rPr>
                  <w:rFonts w:ascii="Cambria Math" w:eastAsia="Calibri" w:hAnsi="Cambria Math" w:cs="Calibri"/>
                  <w:lang w:val="en-US"/>
                </w:rPr>
                <m:t>α</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num>
            <m:den>
              <m:r>
                <w:rPr>
                  <w:rFonts w:ascii="Cambria Math" w:eastAsia="Calibri" w:hAnsi="Cambria Math" w:cs="Calibri"/>
                  <w:lang w:val="en-US"/>
                </w:rPr>
                <m:t>2</m:t>
              </m:r>
            </m:den>
          </m:f>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THz</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r>
            <w:rPr>
              <w:rFonts w:ascii="Cambria Math" w:eastAsia="Calibri" w:hAnsi="Cambria Math" w:cs="Calibri"/>
              <w:lang w:val="en-US"/>
            </w:rPr>
            <m:t>-</m:t>
          </m:r>
          <m:r>
            <w:rPr>
              <w:rFonts w:ascii="Cambria Math" w:eastAsia="Calibri" w:hAnsi="Cambria Math" w:cs="Calibri"/>
              <w:lang w:val="en-US"/>
            </w:rPr>
            <m:t>i</m:t>
          </m:r>
          <m:f>
            <m:fPr>
              <m:ctrlPr>
                <w:rPr>
                  <w:rFonts w:ascii="Cambria Math" w:eastAsia="Calibri" w:hAnsi="Cambria Math" w:cs="Calibri"/>
                  <w:i/>
                  <w:lang w:val="en-US"/>
                </w:rPr>
              </m:ctrlPr>
            </m:fPr>
            <m:num>
              <m:r>
                <m:rPr>
                  <m:sty m:val="p"/>
                </m:rPr>
                <w:rPr>
                  <w:rFonts w:ascii="Cambria Math" w:eastAsia="Calibri" w:hAnsi="Cambria Math" w:cs="Calibri"/>
                  <w:lang w:val="en-US"/>
                </w:rPr>
                <m:t>Ω</m:t>
              </m:r>
              <m:sSubSup>
                <m:sSubSupPr>
                  <m:ctrlPr>
                    <w:rPr>
                      <w:rFonts w:ascii="Cambria Math" w:eastAsia="Calibri" w:hAnsi="Cambria Math" w:cs="Calibri"/>
                      <w:lang w:val="en-US"/>
                    </w:rPr>
                  </m:ctrlPr>
                </m:sSubSupPr>
                <m:e>
                  <m:r>
                    <w:rPr>
                      <w:rFonts w:ascii="Cambria Math" w:eastAsia="Calibri" w:hAnsi="Cambria Math" w:cs="Calibri"/>
                      <w:lang w:val="en-US"/>
                    </w:rPr>
                    <m:t>χ</m:t>
                  </m:r>
                </m:e>
                <m:sub>
                  <m:r>
                    <w:rPr>
                      <w:rFonts w:ascii="Cambria Math" w:eastAsia="Calibri" w:hAnsi="Cambria Math" w:cs="Calibri"/>
                      <w:lang w:val="en-US"/>
                    </w:rPr>
                    <m:t>eff</m:t>
                  </m:r>
                </m:sub>
                <m:sup>
                  <m:d>
                    <m:dPr>
                      <m:ctrlPr>
                        <w:rPr>
                          <w:rFonts w:ascii="Cambria Math" w:eastAsia="Calibri" w:hAnsi="Cambria Math" w:cs="Calibri"/>
                          <w:i/>
                          <w:lang w:val="en-US"/>
                        </w:rPr>
                      </m:ctrlPr>
                    </m:dPr>
                    <m:e>
                      <m:r>
                        <w:rPr>
                          <w:rFonts w:ascii="Cambria Math" w:eastAsia="Calibri" w:hAnsi="Cambria Math" w:cs="Calibri"/>
                          <w:lang w:val="en-US"/>
                        </w:rPr>
                        <m:t>2</m:t>
                      </m:r>
                    </m:e>
                  </m:d>
                </m:sup>
              </m:sSubSup>
            </m:num>
            <m:den>
              <m:r>
                <w:rPr>
                  <w:rFonts w:ascii="Cambria Math" w:eastAsia="Calibri" w:hAnsi="Cambria Math" w:cs="Calibri"/>
                  <w:lang w:val="en-US"/>
                </w:rPr>
                <m:t>2</m:t>
              </m:r>
              <m:r>
                <w:rPr>
                  <w:rFonts w:ascii="Cambria Math" w:eastAsia="Calibri" w:hAnsi="Cambria Math" w:cs="Calibri"/>
                  <w:lang w:val="en-US"/>
                </w:rPr>
                <m:t>cn</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den>
          </m:f>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m:t>
                  </m:r>
                  <m:r>
                    <w:rPr>
                      <w:rFonts w:ascii="Cambria Math" w:eastAsia="Calibri" w:hAnsi="Cambria Math" w:cs="Calibri"/>
                      <w:lang w:val="en-US"/>
                    </w:rPr>
                    <m:t>+</m:t>
                  </m:r>
                  <m:r>
                    <m:rPr>
                      <m:sty m:val="p"/>
                    </m:rP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sSubSup>
                <m:sSubSupPr>
                  <m:ctrlPr>
                    <w:rPr>
                      <w:rFonts w:ascii="Cambria Math" w:eastAsia="Calibri" w:hAnsi="Cambria Math" w:cs="Calibri"/>
                      <w:i/>
                      <w:lang w:val="en-US"/>
                    </w:rPr>
                  </m:ctrlPr>
                </m:sSubSupPr>
                <m:e>
                  <m:r>
                    <w:rPr>
                      <w:rFonts w:ascii="Cambria Math" w:eastAsia="Calibri" w:hAnsi="Cambria Math" w:cs="Calibri"/>
                      <w:lang w:val="en-US"/>
                    </w:rPr>
                    <m:t>A</m:t>
                  </m:r>
                </m:e>
                <m:sub>
                  <m:r>
                    <w:rPr>
                      <w:rFonts w:ascii="Cambria Math" w:eastAsia="Calibri" w:hAnsi="Cambria Math" w:cs="Calibri"/>
                      <w:lang w:val="en-US"/>
                    </w:rPr>
                    <m:t>o</m:t>
                  </m:r>
                </m:sub>
                <m:sup>
                  <m:r>
                    <w:rPr>
                      <w:rFonts w:ascii="Cambria Math" w:eastAsia="Calibri" w:hAnsi="Cambria Math" w:cs="Calibri"/>
                      <w:lang w:val="en-US"/>
                    </w:rPr>
                    <m:t>*</m:t>
                  </m:r>
                </m:sup>
              </m:sSubSup>
              <m:d>
                <m:dPr>
                  <m:ctrlPr>
                    <w:rPr>
                      <w:rFonts w:ascii="Cambria Math" w:eastAsia="Calibri" w:hAnsi="Cambria Math" w:cs="Calibri"/>
                      <w:i/>
                      <w:lang w:val="en-US"/>
                    </w:rPr>
                  </m:ctrlPr>
                </m:dPr>
                <m:e>
                  <m: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m:t>
                  </m:r>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r>
                            <w:rPr>
                              <w:rFonts w:ascii="Cambria Math" w:eastAsia="Calibri" w:hAnsi="Cambria Math" w:cs="Calibri"/>
                              <w:lang w:val="en-US"/>
                            </w:rPr>
                            <m:t>+</m:t>
                          </m:r>
                          <m:r>
                            <m:rPr>
                              <m:sty m:val="p"/>
                            </m:rPr>
                            <w:rPr>
                              <w:rFonts w:ascii="Cambria Math" w:eastAsia="Calibri" w:hAnsi="Cambria Math" w:cs="Calibri"/>
                              <w:lang w:val="en-US"/>
                            </w:rPr>
                            <m:t>Ω</m:t>
                          </m:r>
                        </m:e>
                      </m:d>
                      <m:r>
                        <w:rPr>
                          <w:rFonts w:ascii="Cambria Math" w:eastAsia="Calibri" w:hAnsi="Cambria Math" w:cs="Calibri"/>
                          <w:lang w:val="en-US"/>
                        </w:rPr>
                        <m:t>-</m:t>
                      </m:r>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m:t>
                      </m:r>
                      <m:r>
                        <w:rPr>
                          <w:rFonts w:ascii="Cambria Math" w:eastAsia="Calibri" w:hAnsi="Cambria Math" w:cs="Calibri"/>
                          <w:lang w:val="en-US"/>
                        </w:rPr>
                        <m:t>k</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e>
                  </m:d>
                  <m:r>
                    <w:rPr>
                      <w:rFonts w:ascii="Cambria Math" w:eastAsia="Calibri" w:hAnsi="Cambria Math" w:cs="Calibri"/>
                      <w:lang w:val="en-US"/>
                    </w:rPr>
                    <m:t>z</m:t>
                  </m:r>
                </m:sup>
              </m:sSup>
              <m:r>
                <m:rPr>
                  <m:sty m:val="p"/>
                </m:rPr>
                <w:rPr>
                  <w:rFonts w:ascii="Cambria Math" w:eastAsia="Calibri" w:hAnsi="Cambria Math" w:cs="Calibri"/>
                  <w:lang w:val="en-US"/>
                </w:rPr>
                <m:t>d</m:t>
              </m:r>
              <m:r>
                <w:rPr>
                  <w:rFonts w:ascii="Cambria Math" w:eastAsia="Calibri" w:hAnsi="Cambria Math" w:cs="Calibri"/>
                  <w:lang w:val="en-US"/>
                </w:rPr>
                <m:t>ω</m:t>
              </m:r>
            </m:e>
          </m:nary>
          <m:r>
            <m:rPr>
              <m:sty m:val="p"/>
            </m:rPr>
            <w:rPr>
              <w:rFonts w:ascii="Cambria Math" w:eastAsia="Calibri" w:hAnsi="Cambria Math" w:cs="Calibri"/>
              <w:lang w:val="en-US"/>
            </w:rPr>
            <w:br/>
          </m:r>
        </m:oMath>
        <m:oMath>
          <m:f>
            <m:fPr>
              <m:ctrlPr>
                <w:rPr>
                  <w:rFonts w:ascii="Cambria Math" w:eastAsia="Calibri" w:hAnsi="Cambria Math" w:cs="Calibri"/>
                  <w:i/>
                  <w:lang w:val="en-US"/>
                </w:rPr>
              </m:ctrlPr>
            </m:fPr>
            <m:num>
              <m:r>
                <m:rPr>
                  <m:sty m:val="p"/>
                </m:rPr>
                <w:rPr>
                  <w:rFonts w:ascii="Cambria Math" w:eastAsia="Calibri" w:hAnsi="Cambria Math" w:cs="Calibri"/>
                  <w:lang w:val="en-US"/>
                </w:rPr>
                <m:t>d</m:t>
              </m:r>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num>
            <m:den>
              <m:r>
                <m:rPr>
                  <m:sty m:val="p"/>
                </m:rPr>
                <w:rPr>
                  <w:rFonts w:ascii="Cambria Math" w:eastAsia="Calibri" w:hAnsi="Cambria Math" w:cs="Calibri"/>
                  <w:lang w:val="en-US"/>
                </w:rPr>
                <m:t>d</m:t>
              </m:r>
              <m:r>
                <w:rPr>
                  <w:rFonts w:ascii="Cambria Math" w:eastAsia="Calibri" w:hAnsi="Cambria Math" w:cs="Calibri"/>
                  <w:lang w:val="en-US"/>
                </w:rPr>
                <m:t>z</m:t>
              </m:r>
            </m:den>
          </m:f>
          <m:r>
            <m:rPr>
              <m:aln/>
            </m:rPr>
            <w:rPr>
              <w:rFonts w:ascii="Cambria Math" w:eastAsia="Calibri" w:hAnsi="Cambria Math" w:cs="Calibri"/>
              <w:lang w:val="en-US"/>
            </w:rPr>
            <m:t>=-</m:t>
          </m:r>
          <m:r>
            <w:rPr>
              <w:rFonts w:ascii="Cambria Math" w:eastAsia="Calibri" w:hAnsi="Cambria Math" w:cs="Calibri"/>
              <w:lang w:val="en-US"/>
            </w:rPr>
            <m:t>i</m:t>
          </m:r>
          <m:f>
            <m:fPr>
              <m:ctrlPr>
                <w:rPr>
                  <w:rFonts w:ascii="Cambria Math" w:eastAsia="Calibri" w:hAnsi="Cambria Math" w:cs="Calibri"/>
                  <w:i/>
                  <w:lang w:val="en-US"/>
                </w:rPr>
              </m:ctrlPr>
            </m:fPr>
            <m:num>
              <m:r>
                <m:rPr>
                  <m:sty m:val="p"/>
                </m:rPr>
                <w:rPr>
                  <w:rFonts w:ascii="Cambria Math" w:eastAsia="Calibri" w:hAnsi="Cambria Math" w:cs="Calibri"/>
                  <w:lang w:val="en-US"/>
                </w:rPr>
                <m:t>ω</m:t>
              </m:r>
              <m:sSubSup>
                <m:sSubSupPr>
                  <m:ctrlPr>
                    <w:rPr>
                      <w:rFonts w:ascii="Cambria Math" w:eastAsia="Calibri" w:hAnsi="Cambria Math" w:cs="Calibri"/>
                      <w:lang w:val="en-US"/>
                    </w:rPr>
                  </m:ctrlPr>
                </m:sSubSupPr>
                <m:e>
                  <m:r>
                    <w:rPr>
                      <w:rFonts w:ascii="Cambria Math" w:eastAsia="Calibri" w:hAnsi="Cambria Math" w:cs="Calibri"/>
                      <w:lang w:val="en-US"/>
                    </w:rPr>
                    <m:t>χ</m:t>
                  </m:r>
                </m:e>
                <m:sub>
                  <m:r>
                    <w:rPr>
                      <w:rFonts w:ascii="Cambria Math" w:eastAsia="Calibri" w:hAnsi="Cambria Math" w:cs="Calibri"/>
                      <w:lang w:val="en-US"/>
                    </w:rPr>
                    <m:t>eff</m:t>
                  </m:r>
                </m:sub>
                <m:sup>
                  <m:d>
                    <m:dPr>
                      <m:ctrlPr>
                        <w:rPr>
                          <w:rFonts w:ascii="Cambria Math" w:eastAsia="Calibri" w:hAnsi="Cambria Math" w:cs="Calibri"/>
                          <w:i/>
                          <w:lang w:val="en-US"/>
                        </w:rPr>
                      </m:ctrlPr>
                    </m:dPr>
                    <m:e>
                      <m:r>
                        <w:rPr>
                          <w:rFonts w:ascii="Cambria Math" w:eastAsia="Calibri" w:hAnsi="Cambria Math" w:cs="Calibri"/>
                          <w:lang w:val="en-US"/>
                        </w:rPr>
                        <m:t>2</m:t>
                      </m:r>
                    </m:e>
                  </m:d>
                </m:sup>
              </m:sSubSup>
            </m:num>
            <m:den>
              <m:r>
                <w:rPr>
                  <w:rFonts w:ascii="Cambria Math" w:eastAsia="Calibri" w:hAnsi="Cambria Math" w:cs="Calibri"/>
                  <w:lang w:val="en-US"/>
                </w:rPr>
                <m:t>2</m:t>
              </m:r>
              <m:r>
                <w:rPr>
                  <w:rFonts w:ascii="Cambria Math" w:eastAsia="Calibri" w:hAnsi="Cambria Math" w:cs="Calibri"/>
                  <w:lang w:val="en-US"/>
                </w:rPr>
                <m:t>cn</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den>
          </m:f>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m:t>
                  </m:r>
                  <m:r>
                    <w:rPr>
                      <w:rFonts w:ascii="Cambria Math" w:eastAsia="Calibri" w:hAnsi="Cambria Math" w:cs="Calibri"/>
                      <w:lang w:val="en-US"/>
                    </w:rPr>
                    <m:t>+</m:t>
                  </m:r>
                  <m:r>
                    <m:rPr>
                      <m:sty m:val="p"/>
                    </m:rP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sSubSup>
                <m:sSubSupPr>
                  <m:ctrlPr>
                    <w:rPr>
                      <w:rFonts w:ascii="Cambria Math" w:eastAsia="Calibri" w:hAnsi="Cambria Math" w:cs="Calibri"/>
                      <w:i/>
                      <w:lang w:val="en-US"/>
                    </w:rPr>
                  </m:ctrlPr>
                </m:sSubSupPr>
                <m:e>
                  <m:r>
                    <w:rPr>
                      <w:rFonts w:ascii="Cambria Math" w:eastAsia="Calibri" w:hAnsi="Cambria Math" w:cs="Calibri"/>
                      <w:lang w:val="en-US"/>
                    </w:rPr>
                    <m:t>A</m:t>
                  </m:r>
                </m:e>
                <m:sub>
                  <m:r>
                    <w:rPr>
                      <w:rFonts w:ascii="Cambria Math" w:eastAsia="Calibri" w:hAnsi="Cambria Math" w:cs="Calibri"/>
                      <w:lang w:val="en-US"/>
                    </w:rPr>
                    <m:t>THz</m:t>
                  </m:r>
                </m:sub>
                <m:sup>
                  <m:r>
                    <w:rPr>
                      <w:rFonts w:ascii="Cambria Math" w:eastAsia="Calibri" w:hAnsi="Cambria Math" w:cs="Calibri"/>
                      <w:lang w:val="en-US"/>
                    </w:rPr>
                    <m:t>*</m:t>
                  </m:r>
                </m:sup>
              </m:sSubSup>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m:t>
                  </m:r>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r>
                            <w:rPr>
                              <w:rFonts w:ascii="Cambria Math" w:eastAsia="Calibri" w:hAnsi="Cambria Math" w:cs="Calibri"/>
                              <w:lang w:val="en-US"/>
                            </w:rPr>
                            <m:t>+</m:t>
                          </m:r>
                          <m:r>
                            <m:rPr>
                              <m:sty m:val="p"/>
                            </m:rPr>
                            <w:rPr>
                              <w:rFonts w:ascii="Cambria Math" w:eastAsia="Calibri" w:hAnsi="Cambria Math" w:cs="Calibri"/>
                              <w:lang w:val="en-US"/>
                            </w:rPr>
                            <m:t>Ω</m:t>
                          </m:r>
                        </m:e>
                      </m:d>
                      <m:r>
                        <w:rPr>
                          <w:rFonts w:ascii="Cambria Math" w:eastAsia="Calibri" w:hAnsi="Cambria Math" w:cs="Calibri"/>
                          <w:lang w:val="en-US"/>
                        </w:rPr>
                        <m:t>-</m:t>
                      </m:r>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m:t>
                      </m:r>
                      <m:r>
                        <w:rPr>
                          <w:rFonts w:ascii="Cambria Math" w:eastAsia="Calibri" w:hAnsi="Cambria Math" w:cs="Calibri"/>
                          <w:lang w:val="en-US"/>
                        </w:rPr>
                        <m:t>k</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e>
                  </m:d>
                  <m:r>
                    <w:rPr>
                      <w:rFonts w:ascii="Cambria Math" w:eastAsia="Calibri" w:hAnsi="Cambria Math" w:cs="Calibri"/>
                      <w:lang w:val="en-US"/>
                    </w:rPr>
                    <m:t>z</m:t>
                  </m:r>
                </m:sup>
              </m:sSup>
              <m:r>
                <m:rPr>
                  <m:sty m:val="p"/>
                </m:rPr>
                <w:rPr>
                  <w:rFonts w:ascii="Cambria Math" w:eastAsia="Calibri" w:hAnsi="Cambria Math" w:cs="Calibri"/>
                  <w:lang w:val="en-US"/>
                </w:rPr>
                <m:t>dΩ</m:t>
              </m:r>
            </m:e>
          </m:nary>
          <m:r>
            <m:rPr>
              <m:sty m:val="p"/>
            </m:rPr>
            <w:rPr>
              <w:rFonts w:ascii="Cambria Math" w:eastAsia="Calibri" w:hAnsi="Cambria Math" w:cs="Calibri"/>
              <w:lang w:val="en-US"/>
            </w:rPr>
            <w:br/>
          </m:r>
        </m:oMath>
        <m:oMath>
          <m:r>
            <w:rPr>
              <w:rFonts w:ascii="Cambria Math" w:eastAsia="Calibri" w:hAnsi="Cambria Math" w:cs="Calibri"/>
              <w:lang w:val="en-US"/>
            </w:rPr>
            <m:t>-</m:t>
          </m:r>
          <m:r>
            <w:rPr>
              <w:rFonts w:ascii="Cambria Math" w:eastAsia="Calibri" w:hAnsi="Cambria Math" w:cs="Calibri"/>
              <w:lang w:val="en-US"/>
            </w:rPr>
            <m:t>i</m:t>
          </m:r>
          <m:f>
            <m:fPr>
              <m:ctrlPr>
                <w:rPr>
                  <w:rFonts w:ascii="Cambria Math" w:eastAsia="Calibri" w:hAnsi="Cambria Math" w:cs="Calibri"/>
                  <w:i/>
                  <w:lang w:val="en-US"/>
                </w:rPr>
              </m:ctrlPr>
            </m:fPr>
            <m:num>
              <m:r>
                <w:rPr>
                  <w:rFonts w:ascii="Cambria Math" w:eastAsia="Calibri" w:hAnsi="Cambria Math" w:cs="Calibri"/>
                  <w:lang w:val="en-US"/>
                </w:rPr>
                <m:t>ω</m:t>
              </m:r>
              <m:sSubSup>
                <m:sSubSupPr>
                  <m:ctrlPr>
                    <w:rPr>
                      <w:rFonts w:ascii="Cambria Math" w:eastAsia="Calibri" w:hAnsi="Cambria Math" w:cs="Calibri"/>
                      <w:lang w:val="en-US"/>
                    </w:rPr>
                  </m:ctrlPr>
                </m:sSubSupPr>
                <m:e>
                  <m:r>
                    <w:rPr>
                      <w:rFonts w:ascii="Cambria Math" w:eastAsia="Calibri" w:hAnsi="Cambria Math" w:cs="Calibri"/>
                      <w:lang w:val="en-US"/>
                    </w:rPr>
                    <m:t>χ</m:t>
                  </m:r>
                </m:e>
                <m:sub>
                  <m:r>
                    <w:rPr>
                      <w:rFonts w:ascii="Cambria Math" w:eastAsia="Calibri" w:hAnsi="Cambria Math" w:cs="Calibri"/>
                      <w:lang w:val="en-US"/>
                    </w:rPr>
                    <m:t>eff</m:t>
                  </m:r>
                </m:sub>
                <m:sup>
                  <m:d>
                    <m:dPr>
                      <m:ctrlPr>
                        <w:rPr>
                          <w:rFonts w:ascii="Cambria Math" w:eastAsia="Calibri" w:hAnsi="Cambria Math" w:cs="Calibri"/>
                          <w:i/>
                          <w:lang w:val="en-US"/>
                        </w:rPr>
                      </m:ctrlPr>
                    </m:dPr>
                    <m:e>
                      <m:r>
                        <w:rPr>
                          <w:rFonts w:ascii="Cambria Math" w:eastAsia="Calibri" w:hAnsi="Cambria Math" w:cs="Calibri"/>
                          <w:lang w:val="en-US"/>
                        </w:rPr>
                        <m:t>2</m:t>
                      </m:r>
                    </m:e>
                  </m:d>
                </m:sup>
              </m:sSubSup>
            </m:num>
            <m:den>
              <m:r>
                <w:rPr>
                  <w:rFonts w:ascii="Cambria Math" w:eastAsia="Calibri" w:hAnsi="Cambria Math" w:cs="Calibri"/>
                  <w:lang w:val="en-US"/>
                </w:rPr>
                <m:t>2</m:t>
              </m:r>
              <m:r>
                <w:rPr>
                  <w:rFonts w:ascii="Cambria Math" w:eastAsia="Calibri" w:hAnsi="Cambria Math" w:cs="Calibri"/>
                  <w:lang w:val="en-US"/>
                </w:rPr>
                <m:t>cn</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den>
          </m:f>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r>
                    <w:rPr>
                      <w:rFonts w:ascii="Cambria Math" w:eastAsia="Calibri" w:hAnsi="Cambria Math" w:cs="Calibri"/>
                      <w:lang w:val="en-US"/>
                    </w:rPr>
                    <m:t>ω</m:t>
                  </m:r>
                  <m:r>
                    <w:rPr>
                      <w:rFonts w:ascii="Cambria Math" w:eastAsia="Calibri" w:hAnsi="Cambria Math" w:cs="Calibri"/>
                      <w:lang w:val="en-US"/>
                    </w:rPr>
                    <m:t>-</m:t>
                  </m:r>
                  <m:r>
                    <m:rPr>
                      <m:sty m:val="p"/>
                    </m:rP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THz</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m:t>
                  </m:r>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r>
                            <w:rPr>
                              <w:rFonts w:ascii="Cambria Math" w:eastAsia="Calibri" w:hAnsi="Cambria Math" w:cs="Calibri"/>
                              <w:lang w:val="en-US"/>
                            </w:rPr>
                            <m:t>-</m:t>
                          </m:r>
                          <m:r>
                            <m:rPr>
                              <m:sty m:val="p"/>
                            </m:rPr>
                            <w:rPr>
                              <w:rFonts w:ascii="Cambria Math" w:eastAsia="Calibri" w:hAnsi="Cambria Math" w:cs="Calibri"/>
                              <w:lang w:val="en-US"/>
                            </w:rPr>
                            <m:t>Ω</m:t>
                          </m:r>
                        </m:e>
                      </m:d>
                      <m:r>
                        <w:rPr>
                          <w:rFonts w:ascii="Cambria Math" w:eastAsia="Calibri" w:hAnsi="Cambria Math" w:cs="Calibri"/>
                          <w:lang w:val="en-US"/>
                        </w:rPr>
                        <m:t>-</m:t>
                      </m:r>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m:t>
                      </m:r>
                      <m:r>
                        <w:rPr>
                          <w:rFonts w:ascii="Cambria Math" w:eastAsia="Calibri" w:hAnsi="Cambria Math" w:cs="Calibri"/>
                          <w:lang w:val="en-US"/>
                        </w:rPr>
                        <m:t>k</m:t>
                      </m:r>
                      <m:d>
                        <m:dPr>
                          <m:ctrlPr>
                            <w:rPr>
                              <w:rFonts w:ascii="Cambria Math" w:eastAsia="Calibri" w:hAnsi="Cambria Math" w:cs="Calibri"/>
                              <w:i/>
                              <w:lang w:val="en-US"/>
                            </w:rPr>
                          </m:ctrlPr>
                        </m:dPr>
                        <m:e>
                          <m:r>
                            <m:rPr>
                              <m:sty m:val="p"/>
                            </m:rPr>
                            <w:rPr>
                              <w:rFonts w:ascii="Cambria Math" w:eastAsia="Calibri" w:hAnsi="Cambria Math" w:cs="Calibri"/>
                              <w:lang w:val="en-US"/>
                            </w:rPr>
                            <m:t>Ω</m:t>
                          </m:r>
                        </m:e>
                      </m:d>
                    </m:e>
                  </m:d>
                  <m:r>
                    <w:rPr>
                      <w:rFonts w:ascii="Cambria Math" w:eastAsia="Calibri" w:hAnsi="Cambria Math" w:cs="Calibri"/>
                      <w:lang w:val="en-US"/>
                    </w:rPr>
                    <m:t>z</m:t>
                  </m:r>
                </m:sup>
              </m:sSup>
              <m:r>
                <m:rPr>
                  <m:sty m:val="p"/>
                </m:rPr>
                <w:rPr>
                  <w:rFonts w:ascii="Cambria Math" w:eastAsia="Calibri" w:hAnsi="Cambria Math" w:cs="Calibri"/>
                  <w:lang w:val="en-US"/>
                </w:rPr>
                <m:t>dΩ</m:t>
              </m:r>
            </m:e>
          </m:nary>
          <m:r>
            <m:rPr>
              <m:sty m:val="p"/>
            </m:rPr>
            <w:rPr>
              <w:rFonts w:ascii="Cambria Math" w:eastAsia="Calibri" w:hAnsi="Cambria Math" w:cs="Calibri"/>
              <w:lang w:val="en-US"/>
            </w:rPr>
            <w:br/>
          </m:r>
        </m:oMath>
        <m:oMath>
          <m:r>
            <w:rPr>
              <w:rFonts w:ascii="Cambria Math" w:eastAsia="Calibri" w:hAnsi="Cambria Math" w:cs="Calibri"/>
              <w:lang w:val="en-US"/>
            </w:rPr>
            <m:t>-</m:t>
          </m:r>
          <m:r>
            <w:rPr>
              <w:rFonts w:ascii="Cambria Math" w:eastAsia="Calibri" w:hAnsi="Cambria Math" w:cs="Calibri"/>
              <w:lang w:val="en-US"/>
            </w:rPr>
            <m:t>i</m:t>
          </m:r>
          <m:f>
            <m:fPr>
              <m:ctrlPr>
                <w:rPr>
                  <w:rFonts w:ascii="Cambria Math" w:eastAsia="Calibri" w:hAnsi="Cambria Math" w:cs="Calibri"/>
                  <w:i/>
                  <w:lang w:val="en-US"/>
                </w:rPr>
              </m:ctrlPr>
            </m:fPr>
            <m:num>
              <m:sSub>
                <m:sSubPr>
                  <m:ctrlPr>
                    <w:rPr>
                      <w:rFonts w:ascii="Cambria Math" w:eastAsia="Calibri" w:hAnsi="Cambria Math" w:cs="Calibri"/>
                      <w:i/>
                      <w:lang w:val="en-US"/>
                    </w:rPr>
                  </m:ctrlPr>
                </m:sSubPr>
                <m:e>
                  <m:r>
                    <w:rPr>
                      <w:rFonts w:ascii="Cambria Math" w:eastAsia="Calibri" w:hAnsi="Cambria Math" w:cs="Calibri"/>
                      <w:lang w:val="en-US"/>
                    </w:rPr>
                    <m:t>d</m:t>
                  </m:r>
                </m:e>
                <m:sub>
                  <m:r>
                    <w:rPr>
                      <w:rFonts w:ascii="Cambria Math" w:eastAsia="Calibri" w:hAnsi="Cambria Math" w:cs="Calibri"/>
                      <w:lang w:val="en-US"/>
                    </w:rPr>
                    <m:t>eff</m:t>
                  </m:r>
                </m:sub>
              </m:sSub>
            </m:num>
            <m:den>
              <m:r>
                <w:rPr>
                  <w:rFonts w:ascii="Cambria Math" w:eastAsia="Calibri" w:hAnsi="Cambria Math" w:cs="Calibri"/>
                  <w:lang w:val="en-US"/>
                </w:rPr>
                <m:t>cn</m:t>
              </m:r>
              <m:d>
                <m:dPr>
                  <m:ctrlPr>
                    <w:rPr>
                      <w:rFonts w:ascii="Cambria Math" w:eastAsia="Calibri" w:hAnsi="Cambria Math" w:cs="Calibri"/>
                      <w:i/>
                      <w:lang w:val="en-US"/>
                    </w:rPr>
                  </m:ctrlPr>
                </m:dPr>
                <m:e>
                  <m:r>
                    <w:rPr>
                      <w:rFonts w:ascii="Cambria Math" w:eastAsia="Calibri" w:hAnsi="Cambria Math" w:cs="Calibri"/>
                      <w:lang w:val="en-US"/>
                    </w:rPr>
                    <m:t>ω</m:t>
                  </m:r>
                </m:e>
              </m:d>
            </m:den>
          </m:f>
          <m:r>
            <m:rPr>
              <m:sty m:val="p"/>
            </m:rPr>
            <w:rPr>
              <w:rFonts w:ascii="Cambria Math" w:eastAsia="Calibri" w:hAnsi="Cambria Math" w:cs="Calibri"/>
              <w:lang w:val="en-US"/>
            </w:rPr>
            <m:t>cos</m:t>
          </m:r>
          <m:d>
            <m:dPr>
              <m:ctrlPr>
                <w:rPr>
                  <w:rFonts w:ascii="Cambria Math" w:eastAsia="Calibri" w:hAnsi="Cambria Math" w:cs="Calibri"/>
                  <w:i/>
                  <w:lang w:val="en-US"/>
                </w:rPr>
              </m:ctrlPr>
            </m:dPr>
            <m:e>
              <m:r>
                <w:rPr>
                  <w:rFonts w:ascii="Cambria Math" w:eastAsia="Calibri" w:hAnsi="Cambria Math" w:cs="Calibri"/>
                  <w:lang w:val="en-US"/>
                </w:rPr>
                <m:t>γ</m:t>
              </m:r>
            </m:e>
          </m:d>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Sup>
                <m:sSubSupPr>
                  <m:ctrlPr>
                    <w:rPr>
                      <w:rFonts w:ascii="Cambria Math" w:eastAsia="Calibri" w:hAnsi="Cambria Math" w:cs="Calibri"/>
                      <w:i/>
                      <w:lang w:val="en-US"/>
                    </w:rPr>
                  </m:ctrlPr>
                </m:sSubSupPr>
                <m:e>
                  <m:r>
                    <w:rPr>
                      <w:rFonts w:ascii="Cambria Math" w:eastAsia="Calibri" w:hAnsi="Cambria Math" w:cs="Calibri"/>
                      <w:lang w:val="en-US"/>
                    </w:rPr>
                    <m:t>A</m:t>
                  </m:r>
                </m:e>
                <m:sub>
                  <m:r>
                    <w:rPr>
                      <w:rFonts w:ascii="Cambria Math" w:eastAsia="Calibri" w:hAnsi="Cambria Math" w:cs="Calibri"/>
                      <w:lang w:val="en-US"/>
                    </w:rPr>
                    <m:t>o</m:t>
                  </m:r>
                </m:sub>
                <m:sup>
                  <m:r>
                    <w:rPr>
                      <w:rFonts w:ascii="Cambria Math" w:eastAsia="Calibri" w:hAnsi="Cambria Math" w:cs="Calibri"/>
                      <w:lang w:val="en-US"/>
                    </w:rPr>
                    <m:t>*</m:t>
                  </m:r>
                </m:sup>
              </m:sSubSup>
              <m:d>
                <m:dPr>
                  <m:ctrlPr>
                    <w:rPr>
                      <w:rFonts w:ascii="Cambria Math" w:eastAsia="Calibri" w:hAnsi="Cambria Math" w:cs="Calibri"/>
                      <w:i/>
                      <w:lang w:val="en-US"/>
                    </w:rPr>
                  </m:ctrlPr>
                </m:dPr>
                <m:e>
                  <m: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SH</m:t>
                  </m:r>
                </m:sub>
              </m:sSub>
              <m:d>
                <m:dPr>
                  <m:ctrlPr>
                    <w:rPr>
                      <w:rFonts w:ascii="Cambria Math" w:eastAsia="Calibri" w:hAnsi="Cambria Math" w:cs="Calibri"/>
                      <w:i/>
                      <w:lang w:val="en-US"/>
                    </w:rPr>
                  </m:ctrlPr>
                </m:dPr>
                <m:e>
                  <m:r>
                    <m:rPr>
                      <m:sty m:val="p"/>
                    </m:rP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m:t>
                  </m:r>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r>
                            <w:rPr>
                              <w:rFonts w:ascii="Cambria Math" w:eastAsia="Calibri" w:hAnsi="Cambria Math" w:cs="Calibri"/>
                              <w:lang w:val="en-US"/>
                            </w:rPr>
                            <m:t>+</m:t>
                          </m:r>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r>
                        <w:rPr>
                          <w:rFonts w:ascii="Cambria Math" w:eastAsia="Calibri" w:hAnsi="Cambria Math" w:cs="Calibri"/>
                          <w:lang w:val="en-US"/>
                        </w:rPr>
                        <m:t>-</m:t>
                      </m:r>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m:t>
                      </m:r>
                      <m:r>
                        <w:rPr>
                          <w:rFonts w:ascii="Cambria Math" w:eastAsia="Calibri" w:hAnsi="Cambria Math" w:cs="Calibri"/>
                          <w:lang w:val="en-US"/>
                        </w:rPr>
                        <m:t>k</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e>
                  </m:d>
                  <m:r>
                    <w:rPr>
                      <w:rFonts w:ascii="Cambria Math" w:eastAsia="Calibri" w:hAnsi="Cambria Math" w:cs="Calibri"/>
                      <w:lang w:val="en-US"/>
                    </w:rPr>
                    <m:t>z</m:t>
                  </m:r>
                  <m:r>
                    <w:rPr>
                      <w:rFonts w:ascii="Cambria Math" w:eastAsia="Calibri" w:hAnsi="Cambria Math" w:cs="Calibri"/>
                      <w:lang w:val="en-US"/>
                    </w:rPr>
                    <m:t>∙</m:t>
                  </m:r>
                  <m:sSup>
                    <m:sSupPr>
                      <m:ctrlPr>
                        <w:rPr>
                          <w:rFonts w:ascii="Cambria Math" w:eastAsia="Calibri" w:hAnsi="Cambria Math" w:cs="Calibri"/>
                          <w:lang w:val="en-US"/>
                        </w:rPr>
                      </m:ctrlPr>
                    </m:sSupPr>
                    <m:e>
                      <m:r>
                        <m:rPr>
                          <m:sty m:val="p"/>
                        </m:rPr>
                        <w:rPr>
                          <w:rFonts w:ascii="Cambria Math" w:eastAsia="Calibri" w:hAnsi="Cambria Math" w:cs="Calibri"/>
                          <w:lang w:val="en-US"/>
                        </w:rPr>
                        <m:t>cos</m:t>
                      </m:r>
                    </m:e>
                    <m:sup>
                      <m:r>
                        <w:rPr>
                          <w:rFonts w:ascii="Cambria Math" w:eastAsia="Calibri" w:hAnsi="Cambria Math" w:cs="Calibri"/>
                          <w:lang w:val="en-US"/>
                        </w:rPr>
                        <m:t>2</m:t>
                      </m:r>
                    </m:sup>
                  </m:sSup>
                  <m:r>
                    <w:rPr>
                      <w:rFonts w:ascii="Cambria Math" w:eastAsia="Calibri" w:hAnsi="Cambria Math" w:cs="Calibri"/>
                      <w:lang w:val="en-US"/>
                    </w:rPr>
                    <m:t>γ</m:t>
                  </m:r>
                </m:sup>
              </m:sSup>
              <m:r>
                <m:rPr>
                  <m:sty m:val="p"/>
                </m:rPr>
                <w:rPr>
                  <w:rFonts w:ascii="Cambria Math" w:eastAsia="Calibri" w:hAnsi="Cambria Math" w:cs="Calibri"/>
                  <w:lang w:val="en-US"/>
                </w:rPr>
                <m:t>d</m:t>
              </m:r>
              <m:r>
                <w:rPr>
                  <w:rFonts w:ascii="Cambria Math" w:eastAsia="Calibri" w:hAnsi="Cambria Math" w:cs="Calibri"/>
                  <w:lang w:val="en-US"/>
                </w:rPr>
                <m:t>ω</m:t>
              </m:r>
              <m:r>
                <w:rPr>
                  <w:rFonts w:ascii="Cambria Math" w:eastAsia="Calibri" w:hAnsi="Cambria Math" w:cs="Calibri"/>
                  <w:lang w:val="en-US"/>
                </w:rPr>
                <m:t>'</m:t>
              </m:r>
            </m:e>
          </m:nary>
        </m:oMath>
      </m:oMathPara>
    </w:p>
    <w:p w14:paraId="7C66A8FA" w14:textId="77777777" w:rsidR="00301A21" w:rsidRDefault="008455EC" w:rsidP="009C1CA5">
      <w:pPr>
        <w:spacing w:line="240" w:lineRule="auto"/>
        <w:rPr>
          <w:rFonts w:ascii="Calibri" w:eastAsia="Calibri" w:hAnsi="Calibri" w:cs="Calibri"/>
          <w:lang w:val="en-US"/>
        </w:rPr>
      </w:pPr>
      <m:oMathPara>
        <m:oMath>
          <m:f>
            <m:fPr>
              <m:ctrlPr>
                <w:rPr>
                  <w:rFonts w:ascii="Cambria Math" w:eastAsia="Calibri" w:hAnsi="Cambria Math" w:cs="Calibri"/>
                  <w:i/>
                  <w:lang w:val="en-US"/>
                </w:rPr>
              </m:ctrlPr>
            </m:fPr>
            <m:num>
              <m:r>
                <m:rPr>
                  <m:sty m:val="p"/>
                </m:rPr>
                <w:rPr>
                  <w:rFonts w:ascii="Cambria Math" w:eastAsia="Calibri" w:hAnsi="Cambria Math" w:cs="Calibri"/>
                  <w:lang w:val="en-US"/>
                </w:rPr>
                <m:t>d</m:t>
              </m:r>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SH</m:t>
                  </m:r>
                </m:sub>
              </m:sSub>
              <m:d>
                <m:dPr>
                  <m:ctrlPr>
                    <w:rPr>
                      <w:rFonts w:ascii="Cambria Math" w:eastAsia="Calibri" w:hAnsi="Cambria Math" w:cs="Calibri"/>
                      <w:i/>
                      <w:lang w:val="en-US"/>
                    </w:rPr>
                  </m:ctrlPr>
                </m:dPr>
                <m:e>
                  <m: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num>
            <m:den>
              <m:r>
                <m:rPr>
                  <m:sty m:val="p"/>
                </m:rPr>
                <w:rPr>
                  <w:rFonts w:ascii="Cambria Math" w:eastAsia="Calibri" w:hAnsi="Cambria Math" w:cs="Calibri"/>
                  <w:lang w:val="en-US"/>
                </w:rPr>
                <m:t>d</m:t>
              </m:r>
              <m:r>
                <w:rPr>
                  <w:rFonts w:ascii="Cambria Math" w:eastAsia="Calibri" w:hAnsi="Cambria Math" w:cs="Calibri"/>
                  <w:lang w:val="en-US"/>
                </w:rPr>
                <m:t>z</m:t>
              </m:r>
            </m:den>
          </m:f>
          <m:r>
            <w:rPr>
              <w:rFonts w:ascii="Cambria Math" w:eastAsia="Calibri" w:hAnsi="Cambria Math" w:cs="Calibri"/>
              <w:lang w:val="en-US"/>
            </w:rPr>
            <m:t>=-</m:t>
          </m:r>
          <m:r>
            <w:rPr>
              <w:rFonts w:ascii="Cambria Math" w:eastAsia="Calibri" w:hAnsi="Cambria Math" w:cs="Calibri"/>
              <w:lang w:val="en-US"/>
            </w:rPr>
            <m:t>i</m:t>
          </m:r>
          <m:f>
            <m:fPr>
              <m:ctrlPr>
                <w:rPr>
                  <w:rFonts w:ascii="Cambria Math" w:eastAsia="Calibri" w:hAnsi="Cambria Math" w:cs="Calibri"/>
                  <w:i/>
                  <w:lang w:val="en-US"/>
                </w:rPr>
              </m:ctrlPr>
            </m:fPr>
            <m:num>
              <m:sSub>
                <m:sSubPr>
                  <m:ctrlPr>
                    <w:rPr>
                      <w:rFonts w:ascii="Cambria Math" w:eastAsia="Calibri" w:hAnsi="Cambria Math" w:cs="Calibri"/>
                      <w:i/>
                      <w:lang w:val="en-US"/>
                    </w:rPr>
                  </m:ctrlPr>
                </m:sSubPr>
                <m:e>
                  <m:r>
                    <w:rPr>
                      <w:rFonts w:ascii="Cambria Math" w:eastAsia="Calibri" w:hAnsi="Cambria Math" w:cs="Calibri"/>
                      <w:lang w:val="en-US"/>
                    </w:rPr>
                    <m:t>d</m:t>
                  </m:r>
                </m:e>
                <m:sub>
                  <m:r>
                    <w:rPr>
                      <w:rFonts w:ascii="Cambria Math" w:eastAsia="Calibri" w:hAnsi="Cambria Math" w:cs="Calibri"/>
                      <w:lang w:val="en-US"/>
                    </w:rPr>
                    <m:t>eff</m:t>
                  </m:r>
                </m:sub>
              </m:sSub>
            </m:num>
            <m:den>
              <m:r>
                <w:rPr>
                  <w:rFonts w:ascii="Cambria Math" w:eastAsia="Calibri" w:hAnsi="Cambria Math" w:cs="Calibri"/>
                  <w:lang w:val="en-US"/>
                </w:rPr>
                <m:t>cn</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den>
          </m:f>
          <m:r>
            <m:rPr>
              <m:sty m:val="p"/>
            </m:rPr>
            <w:rPr>
              <w:rFonts w:ascii="Cambria Math" w:eastAsia="Calibri" w:hAnsi="Cambria Math" w:cs="Calibri"/>
              <w:lang w:val="en-US"/>
            </w:rPr>
            <m:t>cos</m:t>
          </m:r>
          <m:d>
            <m:dPr>
              <m:ctrlPr>
                <w:rPr>
                  <w:rFonts w:ascii="Cambria Math" w:eastAsia="Calibri" w:hAnsi="Cambria Math" w:cs="Calibri"/>
                  <w:i/>
                  <w:lang w:val="en-US"/>
                </w:rPr>
              </m:ctrlPr>
            </m:dPr>
            <m:e>
              <m:r>
                <w:rPr>
                  <w:rFonts w:ascii="Cambria Math" w:eastAsia="Calibri" w:hAnsi="Cambria Math" w:cs="Calibri"/>
                  <w:lang w:val="en-US"/>
                </w:rPr>
                <m:t>γ</m:t>
              </m:r>
            </m:e>
          </m:d>
          <m:nary>
            <m:naryPr>
              <m:limLoc m:val="undOvr"/>
              <m:ctrlPr>
                <w:rPr>
                  <w:rFonts w:ascii="Cambria Math" w:eastAsia="Calibri" w:hAnsi="Cambria Math" w:cs="Calibri"/>
                  <w:i/>
                  <w:lang w:val="en-US"/>
                </w:rPr>
              </m:ctrlPr>
            </m:naryPr>
            <m:sub>
              <m:r>
                <w:rPr>
                  <w:rFonts w:ascii="Cambria Math" w:eastAsia="Calibri" w:hAnsi="Cambria Math" w:cs="Calibri"/>
                  <w:lang w:val="en-US"/>
                </w:rPr>
                <m:t>0</m:t>
              </m:r>
            </m:sub>
            <m:sup>
              <m:r>
                <w:rPr>
                  <w:rFonts w:ascii="Cambria Math" w:eastAsia="Calibri" w:hAnsi="Cambria Math" w:cs="Calibri"/>
                  <w:lang w:val="en-US"/>
                </w:rPr>
                <m:t>∞</m:t>
              </m:r>
            </m:sup>
            <m:e>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r>
                    <w:rPr>
                      <w:rFonts w:ascii="Cambria Math" w:eastAsia="Calibri" w:hAnsi="Cambria Math" w:cs="Calibri"/>
                      <w:lang w:val="en-US"/>
                    </w:rPr>
                    <m:t>,</m:t>
                  </m:r>
                  <m:r>
                    <w:rPr>
                      <w:rFonts w:ascii="Cambria Math" w:eastAsia="Calibri" w:hAnsi="Cambria Math" w:cs="Calibri"/>
                      <w:lang w:val="en-US"/>
                    </w:rPr>
                    <m:t>z</m:t>
                  </m:r>
                </m:e>
              </m:d>
              <m:sSub>
                <m:sSubPr>
                  <m:ctrlPr>
                    <w:rPr>
                      <w:rFonts w:ascii="Cambria Math" w:eastAsia="Calibri" w:hAnsi="Cambria Math" w:cs="Calibri"/>
                      <w:i/>
                      <w:lang w:val="en-US"/>
                    </w:rPr>
                  </m:ctrlPr>
                </m:sSubPr>
                <m:e>
                  <m:r>
                    <w:rPr>
                      <w:rFonts w:ascii="Cambria Math" w:eastAsia="Calibri" w:hAnsi="Cambria Math" w:cs="Calibri"/>
                      <w:lang w:val="en-US"/>
                    </w:rPr>
                    <m:t>A</m:t>
                  </m:r>
                </m:e>
                <m:sub>
                  <m:r>
                    <w:rPr>
                      <w:rFonts w:ascii="Cambria Math" w:eastAsia="Calibri" w:hAnsi="Cambria Math" w:cs="Calibri"/>
                      <w:lang w:val="en-US"/>
                    </w:rPr>
                    <m:t>o</m:t>
                  </m:r>
                </m:sub>
              </m:sSub>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r>
                    <w:rPr>
                      <w:rFonts w:ascii="Cambria Math" w:eastAsia="Calibri" w:hAnsi="Cambria Math" w:cs="Calibri"/>
                      <w:lang w:val="en-US"/>
                    </w:rPr>
                    <m:t>-</m:t>
                  </m:r>
                  <m:r>
                    <w:rPr>
                      <w:rFonts w:ascii="Cambria Math" w:eastAsia="Calibri" w:hAnsi="Cambria Math" w:cs="Calibri"/>
                      <w:lang w:val="en-US"/>
                    </w:rPr>
                    <m:t>ω</m:t>
                  </m:r>
                  <m:r>
                    <w:rPr>
                      <w:rFonts w:ascii="Cambria Math" w:eastAsia="Calibri" w:hAnsi="Cambria Math" w:cs="Calibri"/>
                      <w:lang w:val="en-US"/>
                    </w:rPr>
                    <m:t>,</m:t>
                  </m:r>
                  <m:r>
                    <w:rPr>
                      <w:rFonts w:ascii="Cambria Math" w:eastAsia="Calibri" w:hAnsi="Cambria Math" w:cs="Calibri"/>
                      <w:lang w:val="en-US"/>
                    </w:rPr>
                    <m:t>z</m:t>
                  </m:r>
                </m:e>
              </m:d>
              <m:sSup>
                <m:sSupPr>
                  <m:ctrlPr>
                    <w:rPr>
                      <w:rFonts w:ascii="Cambria Math" w:eastAsia="Calibri" w:hAnsi="Cambria Math" w:cs="Calibri"/>
                      <w:i/>
                      <w:lang w:val="en-US"/>
                    </w:rPr>
                  </m:ctrlPr>
                </m:sSupPr>
                <m:e>
                  <m:r>
                    <w:rPr>
                      <w:rFonts w:ascii="Cambria Math" w:eastAsia="Calibri" w:hAnsi="Cambria Math" w:cs="Calibri"/>
                      <w:lang w:val="en-US"/>
                    </w:rPr>
                    <m:t>e</m:t>
                  </m:r>
                </m:e>
                <m:sup>
                  <m:r>
                    <w:rPr>
                      <w:rFonts w:ascii="Cambria Math" w:eastAsia="Calibri" w:hAnsi="Cambria Math" w:cs="Calibri"/>
                      <w:lang w:val="en-US"/>
                    </w:rPr>
                    <m:t>-</m:t>
                  </m:r>
                  <m:r>
                    <w:rPr>
                      <w:rFonts w:ascii="Cambria Math" w:eastAsia="Calibri" w:hAnsi="Cambria Math" w:cs="Calibri"/>
                      <w:lang w:val="en-US"/>
                    </w:rPr>
                    <m:t>i</m:t>
                  </m:r>
                  <m:d>
                    <m:dPr>
                      <m:ctrlPr>
                        <w:rPr>
                          <w:rFonts w:ascii="Cambria Math" w:eastAsia="Calibri" w:hAnsi="Cambria Math" w:cs="Calibri"/>
                          <w:i/>
                          <w:lang w:val="en-US"/>
                        </w:rPr>
                      </m:ctrlPr>
                    </m:dPr>
                    <m:e>
                      <m:r>
                        <w:rPr>
                          <w:rFonts w:ascii="Cambria Math" w:eastAsia="Calibri" w:hAnsi="Cambria Math" w:cs="Calibri"/>
                          <w:lang w:val="en-US"/>
                        </w:rPr>
                        <m:t>k</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r>
                            <w:rPr>
                              <w:rFonts w:ascii="Cambria Math" w:eastAsia="Calibri" w:hAnsi="Cambria Math" w:cs="Calibri"/>
                              <w:lang w:val="en-US"/>
                            </w:rPr>
                            <m:t>-</m:t>
                          </m:r>
                          <m:r>
                            <w:rPr>
                              <w:rFonts w:ascii="Cambria Math" w:eastAsia="Calibri" w:hAnsi="Cambria Math" w:cs="Calibri"/>
                              <w:lang w:val="en-US"/>
                            </w:rPr>
                            <m:t>ω</m:t>
                          </m:r>
                        </m:e>
                      </m:d>
                      <m:r>
                        <w:rPr>
                          <w:rFonts w:ascii="Cambria Math" w:eastAsia="Calibri" w:hAnsi="Cambria Math" w:cs="Calibri"/>
                          <w:lang w:val="en-US"/>
                        </w:rPr>
                        <m:t>+</m:t>
                      </m:r>
                      <m:r>
                        <w:rPr>
                          <w:rFonts w:ascii="Cambria Math" w:eastAsia="Calibri" w:hAnsi="Cambria Math" w:cs="Calibri"/>
                          <w:lang w:val="en-US"/>
                        </w:rPr>
                        <m:t>k</m:t>
                      </m:r>
                      <m:d>
                        <m:dPr>
                          <m:ctrlPr>
                            <w:rPr>
                              <w:rFonts w:ascii="Cambria Math" w:eastAsia="Calibri" w:hAnsi="Cambria Math" w:cs="Calibri"/>
                              <w:i/>
                              <w:lang w:val="en-US"/>
                            </w:rPr>
                          </m:ctrlPr>
                        </m:dPr>
                        <m:e>
                          <m:r>
                            <w:rPr>
                              <w:rFonts w:ascii="Cambria Math" w:eastAsia="Calibri" w:hAnsi="Cambria Math" w:cs="Calibri"/>
                              <w:lang w:val="en-US"/>
                            </w:rPr>
                            <m:t>ω</m:t>
                          </m:r>
                        </m:e>
                      </m:d>
                      <m:r>
                        <w:rPr>
                          <w:rFonts w:ascii="Cambria Math" w:eastAsia="Calibri" w:hAnsi="Cambria Math" w:cs="Calibri"/>
                          <w:lang w:val="en-US"/>
                        </w:rPr>
                        <m:t>-</m:t>
                      </m:r>
                      <m:r>
                        <w:rPr>
                          <w:rFonts w:ascii="Cambria Math" w:eastAsia="Calibri" w:hAnsi="Cambria Math" w:cs="Calibri"/>
                          <w:lang w:val="en-US"/>
                        </w:rPr>
                        <m:t>k</m:t>
                      </m:r>
                      <m:d>
                        <m:dPr>
                          <m:ctrlPr>
                            <w:rPr>
                              <w:rFonts w:ascii="Cambria Math" w:eastAsia="Calibri" w:hAnsi="Cambria Math" w:cs="Calibri"/>
                              <w:i/>
                              <w:lang w:val="en-US"/>
                            </w:rPr>
                          </m:ctrlPr>
                        </m:dPr>
                        <m:e>
                          <m:sSup>
                            <m:sSupPr>
                              <m:ctrlPr>
                                <w:rPr>
                                  <w:rFonts w:ascii="Cambria Math" w:eastAsia="Calibri" w:hAnsi="Cambria Math" w:cs="Calibri"/>
                                  <w:i/>
                                  <w:lang w:val="en-US"/>
                                </w:rPr>
                              </m:ctrlPr>
                            </m:sSupPr>
                            <m:e>
                              <m:r>
                                <w:rPr>
                                  <w:rFonts w:ascii="Cambria Math" w:eastAsia="Calibri" w:hAnsi="Cambria Math" w:cs="Calibri"/>
                                  <w:lang w:val="en-US"/>
                                </w:rPr>
                                <m:t>ω</m:t>
                              </m:r>
                            </m:e>
                            <m:sup>
                              <m:r>
                                <w:rPr>
                                  <w:rFonts w:ascii="Cambria Math" w:eastAsia="Calibri" w:hAnsi="Cambria Math" w:cs="Calibri"/>
                                  <w:lang w:val="en-US"/>
                                </w:rPr>
                                <m:t>'</m:t>
                              </m:r>
                            </m:sup>
                          </m:sSup>
                        </m:e>
                      </m:d>
                    </m:e>
                  </m:d>
                  <m:r>
                    <w:rPr>
                      <w:rFonts w:ascii="Cambria Math" w:eastAsia="Calibri" w:hAnsi="Cambria Math" w:cs="Calibri"/>
                      <w:lang w:val="en-US"/>
                    </w:rPr>
                    <m:t>z</m:t>
                  </m:r>
                </m:sup>
              </m:sSup>
              <m:r>
                <m:rPr>
                  <m:sty m:val="p"/>
                </m:rPr>
                <w:rPr>
                  <w:rFonts w:ascii="Cambria Math" w:eastAsia="Calibri" w:hAnsi="Cambria Math" w:cs="Calibri"/>
                  <w:lang w:val="en-US"/>
                </w:rPr>
                <m:t>d</m:t>
              </m:r>
              <m:r>
                <w:rPr>
                  <w:rFonts w:ascii="Cambria Math" w:eastAsia="Calibri" w:hAnsi="Cambria Math" w:cs="Calibri"/>
                  <w:lang w:val="en-US"/>
                </w:rPr>
                <m:t>ω</m:t>
              </m:r>
            </m:e>
          </m:nary>
          <m:r>
            <m:rPr>
              <m:sty m:val="p"/>
            </m:rPr>
            <w:rPr>
              <w:rFonts w:ascii="Cambria Math" w:eastAsia="Calibri" w:hAnsi="Cambria Math" w:cs="Calibri"/>
              <w:lang w:val="en-US"/>
            </w:rPr>
            <m:t>.</m:t>
          </m:r>
          <m:r>
            <m:rPr>
              <m:sty m:val="p"/>
            </m:rPr>
            <w:rPr>
              <w:rFonts w:ascii="Cambria Math" w:eastAsia="Calibri" w:hAnsi="Cambria Math" w:cs="Calibri"/>
              <w:lang w:val="en-US"/>
            </w:rPr>
            <w:br/>
          </m:r>
        </m:oMath>
      </m:oMathPara>
      <w:r w:rsidR="00BB3DBB">
        <w:rPr>
          <w:rFonts w:ascii="Calibri" w:eastAsia="Calibri" w:hAnsi="Calibri" w:cs="Calibri"/>
          <w:lang w:val="en-US"/>
        </w:rPr>
        <w:t>The first e</w:t>
      </w:r>
      <w:proofErr w:type="spellStart"/>
      <w:r w:rsidR="00BB3DBB">
        <w:rPr>
          <w:rFonts w:ascii="Calibri" w:eastAsia="Calibri" w:hAnsi="Calibri" w:cs="Calibri"/>
          <w:lang w:val="en-US"/>
        </w:rPr>
        <w:t>quation</w:t>
      </w:r>
      <w:proofErr w:type="spellEnd"/>
      <w:r w:rsidR="00BB3DBB">
        <w:rPr>
          <w:rFonts w:ascii="Calibri" w:eastAsia="Calibri" w:hAnsi="Calibri" w:cs="Calibri"/>
          <w:lang w:val="en-US"/>
        </w:rPr>
        <w:t xml:space="preserve"> describes the linear absorption of the generated THz pulse and the THz generation by optical rectification of the pump pulse.</w:t>
      </w:r>
    </w:p>
    <w:p w14:paraId="096D8685" w14:textId="77777777" w:rsidR="00BB3DBB" w:rsidRDefault="00BB3DBB" w:rsidP="009C1CA5">
      <w:pPr>
        <w:spacing w:line="240" w:lineRule="auto"/>
        <w:rPr>
          <w:rFonts w:ascii="Calibri" w:eastAsia="Calibri" w:hAnsi="Calibri" w:cs="Calibri"/>
          <w:lang w:val="en-US"/>
        </w:rPr>
      </w:pPr>
      <w:r>
        <w:rPr>
          <w:rFonts w:ascii="Calibri" w:eastAsia="Calibri" w:hAnsi="Calibri" w:cs="Calibri"/>
          <w:lang w:val="en-US"/>
        </w:rPr>
        <w:t>The second differential equation describes the cascaded up- and down-conversion – causes the THz pulse –, and the second-harmonic generation. The last differential-equation describes the second-harmonic generation process of the pump pulse.</w:t>
      </w:r>
    </w:p>
    <w:p w14:paraId="49CE4DFE" w14:textId="77777777" w:rsidR="009C1CA5" w:rsidRDefault="009C1CA5" w:rsidP="009C1CA5">
      <w:pPr>
        <w:spacing w:line="240" w:lineRule="auto"/>
        <w:rPr>
          <w:rFonts w:ascii="Calibri" w:eastAsia="Calibri" w:hAnsi="Calibri" w:cs="Calibri"/>
          <w:lang w:val="en-US"/>
        </w:rPr>
      </w:pPr>
    </w:p>
    <w:p w14:paraId="0A92F386" w14:textId="77777777" w:rsidR="00FF2B43" w:rsidRPr="00FF2B43" w:rsidRDefault="009C1CA5" w:rsidP="009C1CA5">
      <w:pPr>
        <w:spacing w:line="240" w:lineRule="auto"/>
        <w:rPr>
          <w:rFonts w:ascii="Calibri" w:eastAsia="Calibri" w:hAnsi="Calibri" w:cs="Calibri"/>
          <w:lang w:val="en-US"/>
        </w:rPr>
      </w:pPr>
      <w:r>
        <w:rPr>
          <w:rFonts w:ascii="Calibri" w:eastAsia="Calibri" w:hAnsi="Calibri" w:cs="Calibri"/>
          <w:lang w:val="en-US"/>
        </w:rPr>
        <w:t xml:space="preserve">,where </w:t>
      </w:r>
      <w:r w:rsidR="00FF2B43" w:rsidRPr="00FF2B43">
        <w:rPr>
          <w:rFonts w:ascii="Calibri" w:eastAsia="Calibri" w:hAnsi="Calibri" w:cs="Calibri"/>
          <w:lang w:val="en-US"/>
        </w:rPr>
        <w:t xml:space="preserve">Their model took into account cascading effects caused by up-and down-conversion, pump pulse length fluctuation with propagation distance due to dispersion, and THz absorption in the THz frequency range caused by a complex dielectric function. In contrast to the Ravi et al. </w:t>
      </w:r>
      <w:r w:rsidR="00FF2B43" w:rsidRPr="00FF2B43">
        <w:rPr>
          <w:rFonts w:ascii="Calibri" w:eastAsia="Calibri" w:hAnsi="Calibri" w:cs="Calibri"/>
          <w:lang w:val="en-US"/>
        </w:rPr>
        <w:fldChar w:fldCharType="begin"/>
      </w:r>
      <w:r w:rsidR="00C4114E">
        <w:rPr>
          <w:rFonts w:ascii="Calibri" w:eastAsia="Calibri" w:hAnsi="Calibri" w:cs="Calibri"/>
          <w:lang w:val="en-US"/>
        </w:rPr>
        <w:instrText xml:space="preserve"> ADDIN EN.CITE &lt;EndNote&gt;&lt;Cite&gt;&lt;Author&gt;Ravi&lt;/Author&gt;&lt;Year&gt;2014&lt;/Year&gt;&lt;RecNum&gt;1040&lt;/RecNum&gt;&lt;DisplayText&gt;&lt;style face="superscript"&gt;37&lt;/style&gt;&lt;/DisplayText&gt;&lt;record&gt;&lt;rec-number&gt;1040&lt;/rec-number&gt;&lt;foreign-keys&gt;&lt;key app="EN" db-id="xrs2fpx0oe0s2qea0t8pafzbd929v9rvvev0" timestamp="1647874603"&gt;1040&lt;/key&gt;&lt;/foreign-keys&gt;&lt;ref-type name="Journal Article"&gt;17&lt;/ref-type&gt;&lt;contributors&gt;&lt;authors&gt;&lt;author&gt;Ravi, K.&lt;/author&gt;&lt;author&gt;Huang, W. R.&lt;/author&gt;&lt;author&gt;Carbajo, S.&lt;/author&gt;&lt;author&gt;Wu, X. J.&lt;/author&gt;&lt;author&gt;Kartner, F.&lt;/author&gt;&lt;/authors&gt;&lt;/contributors&gt;&lt;auth-address&gt;MIT, Dept Elect Engn &amp;amp; Comp Sci, Elect Res Lab, Cambridge, MA 02139 USA&amp;#xD;DESY, Ctr Free Elect Laser Sci, D-22607 Hamburg, Germany&amp;#xD;Univ Hamburg, Dept Phys, Hamburg, Germany&amp;#xD;Univ Hamburg, Hamburg Ctr Ultrafast Imaging, Hamburg, Germany&lt;/auth-address&gt;&lt;titles&gt;&lt;title&gt;Limitations to THz generation by optical rectification using tilted pulse fronts&lt;/title&gt;&lt;secondary-title&gt;Optics Express&lt;/secondary-title&gt;&lt;alt-title&gt;Opt Express&lt;/alt-title&gt;&lt;/titles&gt;&lt;periodical&gt;&lt;full-title&gt;Optics Express&lt;/full-title&gt;&lt;/periodical&gt;&lt;alt-periodical&gt;&lt;full-title&gt;Opt Express&lt;/full-title&gt;&lt;/alt-periodical&gt;&lt;pages&gt;20239-20251&lt;/pages&gt;&lt;volume&gt;22&lt;/volume&gt;&lt;number&gt;17&lt;/number&gt;&lt;keywords&gt;&lt;keyword&gt;terahertz generation&lt;/keyword&gt;&lt;keyword&gt;lithium-niobate&lt;/keyword&gt;&lt;keyword&gt;absorption&lt;/keyword&gt;&lt;keyword&gt;congruent&lt;/keyword&gt;&lt;/keywords&gt;&lt;dates&gt;&lt;year&gt;2014&lt;/year&gt;&lt;pub-dates&gt;&lt;date&gt;Aug 25&lt;/date&gt;&lt;/pub-dates&gt;&lt;/dates&gt;&lt;isbn&gt;1094-4087&lt;/isbn&gt;&lt;accession-num&gt;WOS:000340717300058&lt;/accession-num&gt;&lt;urls&gt;&lt;related-urls&gt;&lt;url&gt;&lt;style face="underline" font="default" size="100%"&gt;&amp;lt;Go to ISI&amp;gt;://WOS:000340717300058&lt;/style&gt;&lt;/url&gt;&lt;/related-urls&gt;&lt;/urls&gt;&lt;electronic-resource-num&gt;10.1364/Oe.22.020239&lt;/electronic-resource-num&gt;&lt;language&gt;English&lt;/language&gt;&lt;/record&gt;&lt;/Cite&gt;&lt;/EndNote&gt;</w:instrText>
      </w:r>
      <w:r w:rsidR="00FF2B43" w:rsidRPr="00FF2B43">
        <w:rPr>
          <w:rFonts w:ascii="Calibri" w:eastAsia="Calibri" w:hAnsi="Calibri" w:cs="Calibri"/>
          <w:lang w:val="en-US"/>
        </w:rPr>
        <w:fldChar w:fldCharType="separate"/>
      </w:r>
      <w:r w:rsidR="00C4114E" w:rsidRPr="00C4114E">
        <w:rPr>
          <w:rFonts w:ascii="Calibri" w:eastAsia="Calibri" w:hAnsi="Calibri" w:cs="Calibri"/>
          <w:noProof/>
          <w:vertAlign w:val="superscript"/>
          <w:lang w:val="en-US"/>
        </w:rPr>
        <w:t>37</w:t>
      </w:r>
      <w:r w:rsidR="00FF2B43" w:rsidRPr="00FF2B43">
        <w:rPr>
          <w:rFonts w:ascii="Calibri" w:eastAsia="Calibri" w:hAnsi="Calibri" w:cs="Calibri"/>
          <w:lang w:val="en-US"/>
        </w:rPr>
        <w:fldChar w:fldCharType="end"/>
      </w:r>
      <w:r w:rsidR="00FF2B43" w:rsidRPr="00FF2B43">
        <w:rPr>
          <w:rFonts w:ascii="Calibri" w:eastAsia="Calibri" w:hAnsi="Calibri" w:cs="Calibri"/>
          <w:lang w:val="en-US"/>
        </w:rPr>
        <w:t xml:space="preserve"> model, our model considered the effects of free carriers on the THz field due to the high intensity optical field. The instantaneous refractive indices and absorption of the gallium arsenide and zinc selenide semiconductor crystals at the THz range were calculated from equation (1).</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FF2B43" w:rsidRPr="00FF2B43" w14:paraId="3158A243" w14:textId="77777777" w:rsidTr="00143B79">
        <w:tc>
          <w:tcPr>
            <w:tcW w:w="8784" w:type="dxa"/>
          </w:tcPr>
          <w:p w14:paraId="429524E3" w14:textId="77777777" w:rsidR="00FF2B43" w:rsidRPr="00FF2B43" w:rsidRDefault="008455EC"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THz</m:t>
                    </m:r>
                  </m:sub>
                </m:sSub>
                <m:d>
                  <m:dPr>
                    <m:ctrlPr>
                      <w:rPr>
                        <w:rFonts w:ascii="Cambria Math" w:eastAsia="Calibri" w:hAnsi="Cambria Math" w:cs="Calibri"/>
                      </w:rPr>
                    </m:ctrlPr>
                  </m:dPr>
                  <m:e>
                    <m:r>
                      <m:rPr>
                        <m:sty m:val="p"/>
                      </m:rPr>
                      <w:rPr>
                        <w:rFonts w:ascii="Cambria Math" w:eastAsia="Calibri" w:hAnsi="Cambria Math" w:cs="Calibri"/>
                      </w:rPr>
                      <m:t>Ω,z</m:t>
                    </m:r>
                  </m:e>
                </m:d>
                <m:r>
                  <m:rPr>
                    <m:scr m:val="fraktur"/>
                    <m:sty m:val="p"/>
                  </m:rPr>
                  <w:rPr>
                    <w:rFonts w:ascii="Cambria Math" w:eastAsia="Calibri" w:hAnsi="Cambria Math" w:cs="Calibri"/>
                  </w:rPr>
                  <m:t>=R</m:t>
                </m:r>
                <m:r>
                  <w:rPr>
                    <w:rFonts w:ascii="Cambria Math" w:eastAsia="Calibri" w:hAnsi="Cambria Math" w:cs="Calibri"/>
                  </w:rPr>
                  <m:t>e</m:t>
                </m:r>
                <m:d>
                  <m:dPr>
                    <m:ctrlPr>
                      <w:rPr>
                        <w:rFonts w:ascii="Cambria Math" w:eastAsia="Calibri" w:hAnsi="Cambria Math" w:cs="Calibri"/>
                      </w:rPr>
                    </m:ctrlPr>
                  </m:dPr>
                  <m:e>
                    <m:rad>
                      <m:radPr>
                        <m:degHide m:val="1"/>
                        <m:ctrlPr>
                          <w:rPr>
                            <w:rFonts w:ascii="Cambria Math" w:eastAsia="Calibri" w:hAnsi="Cambria Math" w:cs="Calibri"/>
                          </w:rPr>
                        </m:ctrlPr>
                      </m:radPr>
                      <m:deg/>
                      <m:e>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r</m:t>
                            </m:r>
                            <m:r>
                              <m:rPr>
                                <m:sty m:val="p"/>
                              </m:rPr>
                              <w:rPr>
                                <w:rFonts w:ascii="Cambria Math" w:eastAsia="Calibri" w:hAnsi="Cambria Math" w:cs="Calibri"/>
                              </w:rPr>
                              <m:t>0</m:t>
                            </m:r>
                          </m:sub>
                        </m:sSub>
                        <m:d>
                          <m:dPr>
                            <m:ctrlPr>
                              <w:rPr>
                                <w:rFonts w:ascii="Cambria Math" w:eastAsia="Calibri" w:hAnsi="Cambria Math" w:cs="Calibri"/>
                              </w:rPr>
                            </m:ctrlPr>
                          </m:dPr>
                          <m:e>
                            <m:r>
                              <m:rPr>
                                <m:sty m:val="p"/>
                              </m:rPr>
                              <w:rPr>
                                <w:rFonts w:ascii="Cambria Math" w:eastAsia="Calibri" w:hAnsi="Cambria Math" w:cs="Calibri"/>
                              </w:rPr>
                              <m:t>Ω</m:t>
                            </m:r>
                          </m:e>
                        </m:d>
                        <m:r>
                          <m:rPr>
                            <m:sty m:val="p"/>
                          </m:rPr>
                          <w:rPr>
                            <w:rFonts w:ascii="Cambria Math" w:eastAsia="Calibri" w:hAnsi="Cambria Math" w:cs="Calibri"/>
                          </w:rPr>
                          <m:t>+</m:t>
                        </m:r>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fc</m:t>
                            </m:r>
                          </m:sub>
                        </m:sSub>
                        <m:d>
                          <m:dPr>
                            <m:ctrlPr>
                              <w:rPr>
                                <w:rFonts w:ascii="Cambria Math" w:eastAsia="Calibri" w:hAnsi="Cambria Math" w:cs="Calibri"/>
                              </w:rPr>
                            </m:ctrlPr>
                          </m:dPr>
                          <m:e>
                            <m:r>
                              <m:rPr>
                                <m:sty m:val="p"/>
                              </m:rPr>
                              <w:rPr>
                                <w:rFonts w:ascii="Cambria Math" w:eastAsia="Calibri" w:hAnsi="Cambria Math" w:cs="Calibri"/>
                              </w:rPr>
                              <m:t>Ω,</m:t>
                            </m:r>
                            <m:r>
                              <w:rPr>
                                <w:rFonts w:ascii="Cambria Math" w:eastAsia="Calibri" w:hAnsi="Cambria Math" w:cs="Calibri"/>
                              </w:rPr>
                              <m:t>z</m:t>
                            </m:r>
                          </m:e>
                        </m:d>
                      </m:e>
                    </m:rad>
                  </m:e>
                </m:d>
              </m:oMath>
            </m:oMathPara>
          </w:p>
          <w:p w14:paraId="6EB4DDB2" w14:textId="77777777" w:rsidR="00FF2B43" w:rsidRPr="00FF2B43" w:rsidRDefault="00FF2B43" w:rsidP="00FF2B43">
            <w:pPr>
              <w:rPr>
                <w:rFonts w:ascii="Calibri" w:eastAsia="Calibri" w:hAnsi="Calibri" w:cs="Calibri"/>
              </w:rPr>
            </w:pPr>
            <m:oMathPara>
              <m:oMath>
                <m:r>
                  <w:rPr>
                    <w:rFonts w:ascii="Cambria Math" w:eastAsia="Calibri" w:hAnsi="Cambria Math" w:cs="Calibri"/>
                  </w:rPr>
                  <m:t>α</m:t>
                </m:r>
                <m:d>
                  <m:dPr>
                    <m:ctrlPr>
                      <w:rPr>
                        <w:rFonts w:ascii="Cambria Math" w:eastAsia="Calibri" w:hAnsi="Cambria Math" w:cs="Calibri"/>
                      </w:rPr>
                    </m:ctrlPr>
                  </m:dPr>
                  <m:e>
                    <m:r>
                      <m:rPr>
                        <m:sty m:val="p"/>
                      </m:rPr>
                      <w:rPr>
                        <w:rFonts w:ascii="Cambria Math" w:eastAsia="Calibri" w:hAnsi="Cambria Math" w:cs="Calibri"/>
                      </w:rPr>
                      <m:t>Ω,z</m:t>
                    </m:r>
                  </m:e>
                </m:d>
                <m:r>
                  <m:rPr>
                    <m:sty m:val="p"/>
                  </m:rPr>
                  <w:rPr>
                    <w:rFonts w:ascii="Cambria Math" w:eastAsia="Calibri" w:hAnsi="Cambria Math" w:cs="Calibri"/>
                  </w:rPr>
                  <m:t>=</m:t>
                </m:r>
                <m:f>
                  <m:fPr>
                    <m:type m:val="skw"/>
                    <m:ctrlPr>
                      <w:rPr>
                        <w:rFonts w:ascii="Cambria Math" w:eastAsia="Calibri" w:hAnsi="Cambria Math" w:cs="Calibri"/>
                      </w:rPr>
                    </m:ctrlPr>
                  </m:fPr>
                  <m:num>
                    <m:r>
                      <m:rPr>
                        <m:sty m:val="p"/>
                      </m:rPr>
                      <w:rPr>
                        <w:rFonts w:ascii="Cambria Math" w:eastAsia="Calibri" w:hAnsi="Cambria Math" w:cs="Calibri"/>
                      </w:rPr>
                      <m:t>2Ω</m:t>
                    </m:r>
                  </m:num>
                  <m:den>
                    <m:r>
                      <w:rPr>
                        <w:rFonts w:ascii="Cambria Math" w:eastAsia="Calibri" w:hAnsi="Cambria Math" w:cs="Calibri"/>
                      </w:rPr>
                      <m:t>c</m:t>
                    </m:r>
                  </m:den>
                </m:f>
                <m:r>
                  <m:rPr>
                    <m:scr m:val="fraktur"/>
                    <m:sty m:val="p"/>
                  </m:rPr>
                  <w:rPr>
                    <w:rFonts w:ascii="Cambria Math" w:eastAsia="Calibri" w:hAnsi="Cambria Math" w:cs="Calibri"/>
                  </w:rPr>
                  <m:t>I</m:t>
                </m:r>
                <m:r>
                  <w:rPr>
                    <w:rFonts w:ascii="Cambria Math" w:eastAsia="Calibri" w:hAnsi="Cambria Math" w:cs="Calibri"/>
                  </w:rPr>
                  <m:t>m</m:t>
                </m:r>
                <m:d>
                  <m:dPr>
                    <m:ctrlPr>
                      <w:rPr>
                        <w:rFonts w:ascii="Cambria Math" w:eastAsia="Calibri" w:hAnsi="Cambria Math" w:cs="Calibri"/>
                      </w:rPr>
                    </m:ctrlPr>
                  </m:dPr>
                  <m:e>
                    <m:rad>
                      <m:radPr>
                        <m:degHide m:val="1"/>
                        <m:ctrlPr>
                          <w:rPr>
                            <w:rFonts w:ascii="Cambria Math" w:eastAsia="Calibri" w:hAnsi="Cambria Math" w:cs="Calibri"/>
                          </w:rPr>
                        </m:ctrlPr>
                      </m:radPr>
                      <m:deg/>
                      <m:e>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r</m:t>
                            </m:r>
                            <m:r>
                              <m:rPr>
                                <m:sty m:val="p"/>
                              </m:rPr>
                              <w:rPr>
                                <w:rFonts w:ascii="Cambria Math" w:eastAsia="Calibri" w:hAnsi="Cambria Math" w:cs="Calibri"/>
                              </w:rPr>
                              <m:t>0</m:t>
                            </m:r>
                          </m:sub>
                        </m:sSub>
                        <m:d>
                          <m:dPr>
                            <m:ctrlPr>
                              <w:rPr>
                                <w:rFonts w:ascii="Cambria Math" w:eastAsia="Calibri" w:hAnsi="Cambria Math" w:cs="Calibri"/>
                              </w:rPr>
                            </m:ctrlPr>
                          </m:dPr>
                          <m:e>
                            <m:r>
                              <m:rPr>
                                <m:sty m:val="p"/>
                              </m:rPr>
                              <w:rPr>
                                <w:rFonts w:ascii="Cambria Math" w:eastAsia="Calibri" w:hAnsi="Cambria Math" w:cs="Calibri"/>
                              </w:rPr>
                              <m:t>Ω</m:t>
                            </m:r>
                          </m:e>
                        </m:d>
                        <m:r>
                          <m:rPr>
                            <m:sty m:val="p"/>
                          </m:rPr>
                          <w:rPr>
                            <w:rFonts w:ascii="Cambria Math" w:eastAsia="Calibri" w:hAnsi="Cambria Math" w:cs="Calibri"/>
                          </w:rPr>
                          <m:t>+</m:t>
                        </m:r>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fc</m:t>
                            </m:r>
                          </m:sub>
                        </m:sSub>
                        <m:d>
                          <m:dPr>
                            <m:ctrlPr>
                              <w:rPr>
                                <w:rFonts w:ascii="Cambria Math" w:eastAsia="Calibri" w:hAnsi="Cambria Math" w:cs="Calibri"/>
                              </w:rPr>
                            </m:ctrlPr>
                          </m:dPr>
                          <m:e>
                            <m:r>
                              <m:rPr>
                                <m:sty m:val="p"/>
                              </m:rPr>
                              <w:rPr>
                                <w:rFonts w:ascii="Cambria Math" w:eastAsia="Calibri" w:hAnsi="Cambria Math" w:cs="Calibri"/>
                              </w:rPr>
                              <m:t>Ω,</m:t>
                            </m:r>
                            <m:r>
                              <w:rPr>
                                <w:rFonts w:ascii="Cambria Math" w:eastAsia="Calibri" w:hAnsi="Cambria Math" w:cs="Calibri"/>
                              </w:rPr>
                              <m:t>z</m:t>
                            </m:r>
                          </m:e>
                        </m:d>
                      </m:e>
                    </m:rad>
                  </m:e>
                </m:d>
              </m:oMath>
            </m:oMathPara>
          </w:p>
        </w:tc>
        <w:tc>
          <w:tcPr>
            <w:tcW w:w="566" w:type="dxa"/>
            <w:vAlign w:val="center"/>
          </w:tcPr>
          <w:p w14:paraId="2BA9EF93" w14:textId="77777777" w:rsidR="00FF2B43" w:rsidRPr="00FF2B43" w:rsidRDefault="00FF2B43" w:rsidP="00FF2B43">
            <w:pPr>
              <w:rPr>
                <w:rFonts w:ascii="Calibri" w:eastAsia="Calibri" w:hAnsi="Calibri" w:cs="Calibri"/>
                <w:lang w:eastAsia="hu-HU"/>
              </w:rPr>
            </w:pPr>
            <w:r w:rsidRPr="00FF2B43">
              <w:rPr>
                <w:rFonts w:ascii="Calibri" w:eastAsia="Calibri" w:hAnsi="Calibri" w:cs="Calibri"/>
                <w:lang w:eastAsia="hu-HU"/>
              </w:rPr>
              <w:t>(1)</w:t>
            </w:r>
          </w:p>
        </w:tc>
      </w:tr>
    </w:tbl>
    <w:p w14:paraId="30559F3C" w14:textId="77777777" w:rsidR="00FF2B43" w:rsidRPr="00FF2B43" w:rsidRDefault="00FF2B43" w:rsidP="00FF2B43">
      <w:pPr>
        <w:spacing w:line="240" w:lineRule="auto"/>
        <w:rPr>
          <w:rFonts w:ascii="Calibri" w:eastAsia="Calibri" w:hAnsi="Calibri" w:cs="Calibri"/>
          <w:lang w:val="en-US"/>
        </w:rPr>
      </w:pPr>
      <w:r w:rsidRPr="00FF2B43">
        <w:rPr>
          <w:rFonts w:ascii="Calibri" w:eastAsia="Calibri" w:hAnsi="Calibri" w:cs="Calibri"/>
          <w:lang w:val="en-US"/>
        </w:rPr>
        <w:t xml:space="preserve">where </w:t>
      </w:r>
      <m:oMath>
        <m:sSub>
          <m:sSubPr>
            <m:ctrlPr>
              <w:rPr>
                <w:rFonts w:ascii="Cambria Math" w:eastAsia="Calibri" w:hAnsi="Cambria Math" w:cs="Calibri"/>
                <w:lang w:val="en-US"/>
              </w:rPr>
            </m:ctrlPr>
          </m:sSubPr>
          <m:e>
            <m:r>
              <w:rPr>
                <w:rFonts w:ascii="Cambria Math" w:eastAsia="Calibri" w:hAnsi="Cambria Math" w:cs="Calibri"/>
                <w:lang w:val="en-US"/>
              </w:rPr>
              <m:t>ε</m:t>
            </m:r>
          </m:e>
          <m:sub>
            <m:r>
              <w:rPr>
                <w:rFonts w:ascii="Cambria Math" w:eastAsia="Calibri" w:hAnsi="Cambria Math" w:cs="Calibri"/>
                <w:lang w:val="en-US"/>
              </w:rPr>
              <m:t>r</m:t>
            </m:r>
            <m:r>
              <m:rPr>
                <m:sty m:val="p"/>
              </m:rPr>
              <w:rPr>
                <w:rFonts w:ascii="Cambria Math" w:eastAsia="Calibri" w:hAnsi="Cambria Math" w:cs="Calibri"/>
                <w:lang w:val="en-US"/>
              </w:rPr>
              <m:t>0</m:t>
            </m:r>
          </m:sub>
        </m:sSub>
        <m:d>
          <m:dPr>
            <m:ctrlPr>
              <w:rPr>
                <w:rFonts w:ascii="Cambria Math" w:eastAsia="Calibri" w:hAnsi="Cambria Math" w:cs="Calibri"/>
                <w:lang w:val="en-US"/>
              </w:rPr>
            </m:ctrlPr>
          </m:dPr>
          <m:e>
            <m:r>
              <m:rPr>
                <m:sty m:val="p"/>
              </m:rPr>
              <w:rPr>
                <w:rFonts w:ascii="Cambria Math" w:eastAsia="Calibri" w:hAnsi="Cambria Math" w:cs="Calibri"/>
                <w:lang w:val="en-US"/>
              </w:rPr>
              <m:t>Ω</m:t>
            </m:r>
          </m:e>
        </m:d>
      </m:oMath>
      <w:r w:rsidRPr="00FF2B43">
        <w:rPr>
          <w:rFonts w:ascii="Calibri" w:eastAsia="Calibri" w:hAnsi="Calibri" w:cs="Calibri"/>
          <w:lang w:val="en-US"/>
        </w:rPr>
        <w:t xml:space="preserve"> is the dielectric permittivity of the semiconductor material in the absence of free carriers, </w:t>
      </w:r>
      <m:oMath>
        <m:sSub>
          <m:sSubPr>
            <m:ctrlPr>
              <w:rPr>
                <w:rFonts w:ascii="Cambria Math" w:eastAsia="Calibri" w:hAnsi="Cambria Math" w:cs="Calibri"/>
                <w:lang w:val="en-US"/>
              </w:rPr>
            </m:ctrlPr>
          </m:sSubPr>
          <m:e>
            <m:r>
              <w:rPr>
                <w:rFonts w:ascii="Cambria Math" w:eastAsia="Calibri" w:hAnsi="Cambria Math" w:cs="Calibri"/>
                <w:lang w:val="en-US"/>
              </w:rPr>
              <m:t>ε</m:t>
            </m:r>
          </m:e>
          <m:sub>
            <m:r>
              <w:rPr>
                <w:rFonts w:ascii="Cambria Math" w:eastAsia="Calibri" w:hAnsi="Cambria Math" w:cs="Calibri"/>
                <w:lang w:val="en-US"/>
              </w:rPr>
              <m:t>fc</m:t>
            </m:r>
          </m:sub>
        </m:sSub>
        <m:d>
          <m:dPr>
            <m:ctrlPr>
              <w:rPr>
                <w:rFonts w:ascii="Cambria Math" w:eastAsia="Calibri" w:hAnsi="Cambria Math" w:cs="Calibri"/>
                <w:lang w:val="en-US"/>
              </w:rPr>
            </m:ctrlPr>
          </m:dPr>
          <m:e>
            <m:r>
              <m:rPr>
                <m:sty m:val="p"/>
              </m:rPr>
              <w:rPr>
                <w:rFonts w:ascii="Cambria Math" w:eastAsia="Calibri" w:hAnsi="Cambria Math" w:cs="Calibri"/>
                <w:lang w:val="en-US"/>
              </w:rPr>
              <m:t>Ω,</m:t>
            </m:r>
            <m:r>
              <w:rPr>
                <w:rFonts w:ascii="Cambria Math" w:eastAsia="Calibri" w:hAnsi="Cambria Math" w:cs="Calibri"/>
                <w:lang w:val="en-US"/>
              </w:rPr>
              <m:t>z</m:t>
            </m:r>
          </m:e>
        </m:d>
      </m:oMath>
      <w:r w:rsidRPr="00FF2B43">
        <w:rPr>
          <w:rFonts w:ascii="Calibri" w:eastAsia="Calibri" w:hAnsi="Calibri" w:cs="Calibri"/>
          <w:lang w:val="en-US"/>
        </w:rPr>
        <w:t xml:space="preserve"> is the permittivity attributed to the free carriers </w:t>
      </w:r>
      <w:r w:rsidRPr="00FF2B43">
        <w:rPr>
          <w:rFonts w:ascii="Calibri" w:eastAsia="Calibri" w:hAnsi="Calibri" w:cs="Calibri"/>
          <w:lang w:val="en-US"/>
        </w:rPr>
        <w:fldChar w:fldCharType="begin"/>
      </w:r>
      <w:r w:rsidR="00C4114E">
        <w:rPr>
          <w:rFonts w:ascii="Calibri" w:eastAsia="Calibri" w:hAnsi="Calibri" w:cs="Calibri"/>
          <w:lang w:val="en-US"/>
        </w:rPr>
        <w:instrText xml:space="preserve"> ADDIN EN.CITE &lt;EndNote&gt;&lt;Cite&gt;&lt;Author&gt;Ravi&lt;/Author&gt;&lt;Year&gt;2014&lt;/Year&gt;&lt;RecNum&gt;1040&lt;/RecNum&gt;&lt;DisplayText&gt;&lt;style face="superscript"&gt;37&lt;/style&gt;&lt;/DisplayText&gt;&lt;record&gt;&lt;rec-number&gt;1040&lt;/rec-number&gt;&lt;foreign-keys&gt;&lt;key app="EN" db-id="xrs2fpx0oe0s2qea0t8pafzbd929v9rvvev0" timestamp="1647874603"&gt;1040&lt;/key&gt;&lt;/foreign-keys&gt;&lt;ref-type name="Journal Article"&gt;17&lt;/ref-type&gt;&lt;contributors&gt;&lt;authors&gt;&lt;author&gt;Ravi, K.&lt;/author&gt;&lt;author&gt;Huang, W. R.&lt;/author&gt;&lt;author&gt;Carbajo, S.&lt;/author&gt;&lt;author&gt;Wu, X. J.&lt;/author&gt;&lt;author&gt;Kartner, F.&lt;/author&gt;&lt;/authors&gt;&lt;/contributors&gt;&lt;auth-address&gt;MIT, Dept Elect Engn &amp;amp; Comp Sci, Elect Res Lab, Cambridge, MA 02139 USA&amp;#xD;DESY, Ctr Free Elect Laser Sci, D-22607 Hamburg, Germany&amp;#xD;Univ Hamburg, Dept Phys, Hamburg, Germany&amp;#xD;Univ Hamburg, Hamburg Ctr Ultrafast Imaging, Hamburg, Germany&lt;/auth-address&gt;&lt;titles&gt;&lt;title&gt;Limitations to THz generation by optical rectification using tilted pulse fronts&lt;/title&gt;&lt;secondary-title&gt;Optics Express&lt;/secondary-title&gt;&lt;alt-title&gt;Opt Express&lt;/alt-title&gt;&lt;/titles&gt;&lt;periodical&gt;&lt;full-title&gt;Optics Express&lt;/full-title&gt;&lt;/periodical&gt;&lt;alt-periodical&gt;&lt;full-title&gt;Opt Express&lt;/full-title&gt;&lt;/alt-periodical&gt;&lt;pages&gt;20239-20251&lt;/pages&gt;&lt;volume&gt;22&lt;/volume&gt;&lt;number&gt;17&lt;/number&gt;&lt;keywords&gt;&lt;keyword&gt;terahertz generation&lt;/keyword&gt;&lt;keyword&gt;lithium-niobate&lt;/keyword&gt;&lt;keyword&gt;absorption&lt;/keyword&gt;&lt;keyword&gt;congruent&lt;/keyword&gt;&lt;/keywords&gt;&lt;dates&gt;&lt;year&gt;2014&lt;/year&gt;&lt;pub-dates&gt;&lt;date&gt;Aug 25&lt;/date&gt;&lt;/pub-dates&gt;&lt;/dates&gt;&lt;isbn&gt;1094-4087&lt;/isbn&gt;&lt;accession-num&gt;WOS:000340717300058&lt;/accession-num&gt;&lt;urls&gt;&lt;related-urls&gt;&lt;url&gt;&lt;style face="underline" font="default" size="100%"&gt;&amp;lt;Go to ISI&amp;gt;://WOS:000340717300058&lt;/style&gt;&lt;/url&gt;&lt;/related-urls&gt;&lt;/urls&gt;&lt;electronic-resource-num&gt;10.1364/Oe.22.020239&lt;/electronic-resource-num&gt;&lt;language&gt;English&lt;/language&gt;&lt;/record&gt;&lt;/Cite&gt;&lt;/EndNote&gt;</w:instrText>
      </w:r>
      <w:r w:rsidRPr="00FF2B43">
        <w:rPr>
          <w:rFonts w:ascii="Calibri" w:eastAsia="Calibri" w:hAnsi="Calibri" w:cs="Calibri"/>
          <w:lang w:val="en-US"/>
        </w:rPr>
        <w:fldChar w:fldCharType="separate"/>
      </w:r>
      <w:r w:rsidR="00C4114E" w:rsidRPr="00C4114E">
        <w:rPr>
          <w:rFonts w:ascii="Calibri" w:eastAsia="Calibri" w:hAnsi="Calibri" w:cs="Calibri"/>
          <w:noProof/>
          <w:vertAlign w:val="superscript"/>
          <w:lang w:val="en-US"/>
        </w:rPr>
        <w:t>37</w:t>
      </w:r>
      <w:r w:rsidRPr="00FF2B43">
        <w:rPr>
          <w:rFonts w:ascii="Calibri" w:eastAsia="Calibri" w:hAnsi="Calibri" w:cs="Calibri"/>
          <w:lang w:val="en-US"/>
        </w:rPr>
        <w:fldChar w:fldCharType="end"/>
      </w:r>
      <w:r w:rsidRPr="00FF2B43">
        <w:rPr>
          <w:rFonts w:ascii="Calibri" w:eastAsia="Calibri" w:hAnsi="Calibri" w:cs="Calibri"/>
          <w:lang w:val="en-US"/>
        </w:rPr>
        <w:t>, it’s given by equation (2)</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FF2B43" w:rsidRPr="00FF2B43" w14:paraId="5A3A7EC1" w14:textId="77777777" w:rsidTr="00143B79">
        <w:tc>
          <w:tcPr>
            <w:tcW w:w="8784" w:type="dxa"/>
          </w:tcPr>
          <w:p w14:paraId="5FCA91CB" w14:textId="77777777" w:rsidR="00FF2B43" w:rsidRPr="00FF2B43" w:rsidRDefault="008455EC"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ε</m:t>
                    </m:r>
                  </m:e>
                  <m:sub>
                    <m:r>
                      <w:rPr>
                        <w:rFonts w:ascii="Cambria Math" w:eastAsia="Calibri" w:hAnsi="Cambria Math" w:cs="Calibri"/>
                      </w:rPr>
                      <m:t>fc</m:t>
                    </m:r>
                  </m:sub>
                </m:sSub>
                <m:d>
                  <m:dPr>
                    <m:ctrlPr>
                      <w:rPr>
                        <w:rFonts w:ascii="Cambria Math" w:eastAsia="Calibri" w:hAnsi="Cambria Math" w:cs="Calibri"/>
                      </w:rPr>
                    </m:ctrlPr>
                  </m:dPr>
                  <m:e>
                    <m:r>
                      <m:rPr>
                        <m:sty m:val="p"/>
                      </m:rPr>
                      <w:rPr>
                        <w:rFonts w:ascii="Cambria Math" w:eastAsia="Calibri" w:hAnsi="Cambria Math" w:cs="Calibri"/>
                      </w:rPr>
                      <m:t>Ω,</m:t>
                    </m:r>
                    <m:r>
                      <w:rPr>
                        <w:rFonts w:ascii="Cambria Math" w:eastAsia="Calibri" w:hAnsi="Cambria Math" w:cs="Calibri"/>
                      </w:rPr>
                      <m:t>z</m:t>
                    </m:r>
                  </m:e>
                </m:d>
                <m:r>
                  <m:rPr>
                    <m:sty m:val="p"/>
                  </m:rPr>
                  <w:rPr>
                    <w:rFonts w:ascii="Cambria Math" w:eastAsia="Calibri" w:hAnsi="Cambria Math" w:cs="Calibri"/>
                  </w:rPr>
                  <m:t>=-</m:t>
                </m:r>
                <m:f>
                  <m:fPr>
                    <m:ctrlPr>
                      <w:rPr>
                        <w:rFonts w:ascii="Cambria Math" w:eastAsia="Calibri" w:hAnsi="Cambria Math" w:cs="Calibri"/>
                      </w:rPr>
                    </m:ctrlPr>
                  </m:fPr>
                  <m:num>
                    <m:sSup>
                      <m:sSupPr>
                        <m:ctrlPr>
                          <w:rPr>
                            <w:rFonts w:ascii="Cambria Math" w:eastAsia="Calibri" w:hAnsi="Cambria Math" w:cs="Calibri"/>
                          </w:rPr>
                        </m:ctrlPr>
                      </m:sSupPr>
                      <m:e>
                        <m:r>
                          <w:rPr>
                            <w:rFonts w:ascii="Cambria Math" w:eastAsia="Calibri" w:hAnsi="Cambria Math" w:cs="Calibri"/>
                          </w:rPr>
                          <m:t>q</m:t>
                        </m:r>
                      </m:e>
                      <m:sup>
                        <m:r>
                          <m:rPr>
                            <m:sty m:val="p"/>
                          </m:rPr>
                          <w:rPr>
                            <w:rFonts w:ascii="Cambria Math" w:eastAsia="Calibri" w:hAnsi="Cambria Math" w:cs="Calibri"/>
                          </w:rPr>
                          <m:t>2</m:t>
                        </m:r>
                      </m:sup>
                    </m:sSup>
                  </m:num>
                  <m:den>
                    <m:sSub>
                      <m:sSubPr>
                        <m:ctrlPr>
                          <w:rPr>
                            <w:rFonts w:ascii="Cambria Math" w:eastAsia="Calibri" w:hAnsi="Cambria Math" w:cs="Calibri"/>
                          </w:rPr>
                        </m:ctrlPr>
                      </m:sSubPr>
                      <m:e>
                        <m:r>
                          <w:rPr>
                            <w:rFonts w:ascii="Cambria Math" w:eastAsia="Calibri" w:hAnsi="Cambria Math" w:cs="Calibri"/>
                          </w:rPr>
                          <m:t>ε</m:t>
                        </m:r>
                      </m:e>
                      <m:sub>
                        <m:r>
                          <m:rPr>
                            <m:sty m:val="p"/>
                          </m:rPr>
                          <w:rPr>
                            <w:rFonts w:ascii="Cambria Math" w:eastAsia="Calibri" w:hAnsi="Cambria Math" w:cs="Calibri"/>
                          </w:rPr>
                          <m:t>0</m:t>
                        </m:r>
                      </m:sub>
                    </m:sSub>
                    <m:sSub>
                      <m:sSubPr>
                        <m:ctrlPr>
                          <w:rPr>
                            <w:rFonts w:ascii="Cambria Math" w:eastAsia="Calibri" w:hAnsi="Cambria Math" w:cs="Calibri"/>
                          </w:rPr>
                        </m:ctrlPr>
                      </m:sSubPr>
                      <m:e>
                        <m:r>
                          <w:rPr>
                            <w:rFonts w:ascii="Cambria Math" w:eastAsia="Calibri" w:hAnsi="Cambria Math" w:cs="Calibri"/>
                          </w:rPr>
                          <m:t>m</m:t>
                        </m:r>
                      </m:e>
                      <m:sub>
                        <m:r>
                          <w:rPr>
                            <w:rFonts w:ascii="Cambria Math" w:eastAsia="Calibri" w:hAnsi="Cambria Math" w:cs="Calibri"/>
                          </w:rPr>
                          <m:t>eff</m:t>
                        </m:r>
                      </m:sub>
                    </m:sSub>
                  </m:den>
                </m:f>
                <m:f>
                  <m:fPr>
                    <m:ctrlPr>
                      <w:rPr>
                        <w:rFonts w:ascii="Cambria Math" w:eastAsia="Calibri" w:hAnsi="Cambria Math" w:cs="Calibri"/>
                      </w:rPr>
                    </m:ctrlPr>
                  </m:fPr>
                  <m:num>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wa</m:t>
                        </m:r>
                      </m:sub>
                    </m:sSub>
                    <m:d>
                      <m:dPr>
                        <m:ctrlPr>
                          <w:rPr>
                            <w:rFonts w:ascii="Cambria Math" w:eastAsia="Calibri" w:hAnsi="Cambria Math" w:cs="Calibri"/>
                          </w:rPr>
                        </m:ctrlPr>
                      </m:dPr>
                      <m:e>
                        <m:r>
                          <w:rPr>
                            <w:rFonts w:ascii="Cambria Math" w:eastAsia="Calibri" w:hAnsi="Cambria Math" w:cs="Calibri"/>
                          </w:rPr>
                          <m:t>z</m:t>
                        </m:r>
                      </m:e>
                    </m:d>
                  </m:num>
                  <m:den>
                    <m:sSup>
                      <m:sSupPr>
                        <m:ctrlPr>
                          <w:rPr>
                            <w:rFonts w:ascii="Cambria Math" w:eastAsia="Calibri" w:hAnsi="Cambria Math" w:cs="Calibri"/>
                          </w:rPr>
                        </m:ctrlPr>
                      </m:sSupPr>
                      <m:e>
                        <m:r>
                          <m:rPr>
                            <m:sty m:val="p"/>
                          </m:rPr>
                          <w:rPr>
                            <w:rFonts w:ascii="Cambria Math" w:eastAsia="Calibri" w:hAnsi="Cambria Math" w:cs="Calibri"/>
                          </w:rPr>
                          <m:t>Ω</m:t>
                        </m:r>
                      </m:e>
                      <m:sup>
                        <m:r>
                          <m:rPr>
                            <m:sty m:val="p"/>
                          </m:rPr>
                          <w:rPr>
                            <w:rFonts w:ascii="Cambria Math" w:eastAsia="Calibri" w:hAnsi="Cambria Math" w:cs="Calibri"/>
                          </w:rPr>
                          <m:t>2</m:t>
                        </m:r>
                      </m:sup>
                    </m:sSup>
                    <m:r>
                      <m:rPr>
                        <m:sty m:val="p"/>
                      </m:rPr>
                      <w:rPr>
                        <w:rFonts w:ascii="Cambria Math" w:eastAsia="Calibri" w:hAnsi="Cambria Math" w:cs="Calibri"/>
                      </w:rPr>
                      <m:t>+</m:t>
                    </m:r>
                    <m:r>
                      <w:rPr>
                        <w:rFonts w:ascii="Cambria Math" w:eastAsia="Calibri" w:hAnsi="Cambria Math" w:cs="Calibri"/>
                      </w:rPr>
                      <m:t>i</m:t>
                    </m:r>
                    <m:f>
                      <m:fPr>
                        <m:type m:val="lin"/>
                        <m:ctrlPr>
                          <w:rPr>
                            <w:rFonts w:ascii="Cambria Math" w:eastAsia="Calibri" w:hAnsi="Cambria Math" w:cs="Calibri"/>
                          </w:rPr>
                        </m:ctrlPr>
                      </m:fPr>
                      <m:num>
                        <m:r>
                          <m:rPr>
                            <m:sty m:val="p"/>
                          </m:rPr>
                          <w:rPr>
                            <w:rFonts w:ascii="Cambria Math" w:eastAsia="Calibri" w:hAnsi="Cambria Math" w:cs="Calibri"/>
                          </w:rPr>
                          <m:t>Ω</m:t>
                        </m:r>
                      </m:num>
                      <m:den>
                        <m:sSub>
                          <m:sSubPr>
                            <m:ctrlPr>
                              <w:rPr>
                                <w:rFonts w:ascii="Cambria Math" w:eastAsia="Calibri" w:hAnsi="Cambria Math" w:cs="Calibri"/>
                              </w:rPr>
                            </m:ctrlPr>
                          </m:sSubPr>
                          <m:e>
                            <m:r>
                              <w:rPr>
                                <w:rFonts w:ascii="Cambria Math" w:eastAsia="Calibri" w:hAnsi="Cambria Math" w:cs="Calibri"/>
                              </w:rPr>
                              <m:t>τ</m:t>
                            </m:r>
                          </m:e>
                          <m:sub>
                            <m:r>
                              <w:rPr>
                                <w:rFonts w:ascii="Cambria Math" w:eastAsia="Calibri" w:hAnsi="Cambria Math" w:cs="Calibri"/>
                              </w:rPr>
                              <m:t>sc</m:t>
                            </m:r>
                          </m:sub>
                        </m:sSub>
                      </m:den>
                    </m:f>
                  </m:den>
                </m:f>
                <m:r>
                  <m:rPr>
                    <m:sty m:val="p"/>
                  </m:rPr>
                  <w:rPr>
                    <w:rFonts w:ascii="Cambria Math" w:eastAsia="Calibri" w:hAnsi="Cambria Math" w:cs="Calibri"/>
                  </w:rPr>
                  <m:t xml:space="preserve"> </m:t>
                </m:r>
              </m:oMath>
            </m:oMathPara>
          </w:p>
        </w:tc>
        <w:tc>
          <w:tcPr>
            <w:tcW w:w="566" w:type="dxa"/>
            <w:vAlign w:val="center"/>
          </w:tcPr>
          <w:p w14:paraId="79480025" w14:textId="77777777" w:rsidR="00FF2B43" w:rsidRPr="00FF2B43" w:rsidRDefault="00FF2B43" w:rsidP="00FF2B43">
            <w:pPr>
              <w:rPr>
                <w:rFonts w:ascii="Calibri" w:eastAsia="Calibri" w:hAnsi="Calibri" w:cs="Calibri"/>
                <w:lang w:eastAsia="hu-HU"/>
              </w:rPr>
            </w:pPr>
            <w:r w:rsidRPr="00FF2B43">
              <w:rPr>
                <w:rFonts w:ascii="Calibri" w:eastAsia="Calibri" w:hAnsi="Calibri" w:cs="Calibri"/>
                <w:lang w:eastAsia="hu-HU"/>
              </w:rPr>
              <w:t>(2)</w:t>
            </w:r>
          </w:p>
        </w:tc>
      </w:tr>
    </w:tbl>
    <w:p w14:paraId="111DA0EF" w14:textId="77777777" w:rsidR="00FF2B43" w:rsidRPr="00FF2B43" w:rsidRDefault="00FF2B43" w:rsidP="00FF2B43">
      <w:pPr>
        <w:spacing w:line="240" w:lineRule="auto"/>
        <w:rPr>
          <w:rFonts w:ascii="Calibri" w:eastAsia="Calibri" w:hAnsi="Calibri" w:cs="Calibri"/>
          <w:lang w:val="en-US"/>
        </w:rPr>
      </w:pPr>
    </w:p>
    <w:p w14:paraId="38B3BD1A" w14:textId="77777777" w:rsidR="00FF2B43" w:rsidRPr="00FF2B43" w:rsidRDefault="00FF2B43" w:rsidP="00FF2B43">
      <w:pPr>
        <w:spacing w:line="240" w:lineRule="auto"/>
        <w:rPr>
          <w:rFonts w:ascii="Calibri" w:eastAsia="Calibri" w:hAnsi="Calibri" w:cs="Calibri"/>
          <w:lang w:val="en-US"/>
        </w:rPr>
      </w:pPr>
      <w:r w:rsidRPr="00FF2B43">
        <w:rPr>
          <w:rFonts w:ascii="Calibri" w:eastAsia="Calibri" w:hAnsi="Calibri" w:cs="Calibri"/>
          <w:lang w:val="en-US"/>
        </w:rPr>
        <w:t xml:space="preserve">Here, q is the charge of the electron, </w:t>
      </w:r>
      <m:oMath>
        <m:sSub>
          <m:sSubPr>
            <m:ctrlPr>
              <w:rPr>
                <w:rFonts w:ascii="Cambria Math" w:eastAsia="Calibri" w:hAnsi="Cambria Math" w:cs="Calibri"/>
                <w:lang w:val="en-US"/>
              </w:rPr>
            </m:ctrlPr>
          </m:sSubPr>
          <m:e>
            <m:r>
              <w:rPr>
                <w:rFonts w:ascii="Cambria Math" w:eastAsia="Calibri" w:hAnsi="Cambria Math" w:cs="Calibri"/>
                <w:lang w:val="en-US"/>
              </w:rPr>
              <m:t>ε</m:t>
            </m:r>
          </m:e>
          <m:sub>
            <m:r>
              <m:rPr>
                <m:sty m:val="p"/>
              </m:rPr>
              <w:rPr>
                <w:rFonts w:ascii="Cambria Math" w:eastAsia="Calibri" w:hAnsi="Cambria Math" w:cs="Calibri"/>
                <w:lang w:val="en-US"/>
              </w:rPr>
              <m:t>0</m:t>
            </m:r>
          </m:sub>
        </m:sSub>
      </m:oMath>
      <w:r w:rsidRPr="00FF2B43">
        <w:rPr>
          <w:rFonts w:ascii="Calibri" w:eastAsia="Calibri" w:hAnsi="Calibri" w:cs="Calibri"/>
          <w:lang w:val="en-US"/>
        </w:rPr>
        <w:t xml:space="preserve"> is the vacuum permittivity, </w:t>
      </w:r>
      <m:oMath>
        <m:sSub>
          <m:sSubPr>
            <m:ctrlPr>
              <w:rPr>
                <w:rFonts w:ascii="Cambria Math" w:eastAsia="Calibri" w:hAnsi="Cambria Math" w:cs="Calibri"/>
                <w:lang w:val="en-US"/>
              </w:rPr>
            </m:ctrlPr>
          </m:sSubPr>
          <m:e>
            <m:r>
              <w:rPr>
                <w:rFonts w:ascii="Cambria Math" w:eastAsia="Calibri" w:hAnsi="Cambria Math" w:cs="Calibri"/>
                <w:lang w:val="en-US"/>
              </w:rPr>
              <m:t>m</m:t>
            </m:r>
          </m:e>
          <m:sub>
            <m:r>
              <w:rPr>
                <w:rFonts w:ascii="Cambria Math" w:eastAsia="Calibri" w:hAnsi="Cambria Math" w:cs="Calibri"/>
                <w:lang w:val="en-US"/>
              </w:rPr>
              <m:t>eff</m:t>
            </m:r>
          </m:sub>
        </m:sSub>
      </m:oMath>
      <w:r w:rsidRPr="00FF2B43">
        <w:rPr>
          <w:rFonts w:ascii="Calibri" w:eastAsia="Calibri" w:hAnsi="Calibri" w:cs="Calibri"/>
          <w:lang w:val="en-US"/>
        </w:rPr>
        <w:t xml:space="preserve"> is the electron effective mass, </w:t>
      </w:r>
      <m:oMath>
        <m:r>
          <m:rPr>
            <m:sty m:val="p"/>
          </m:rPr>
          <w:rPr>
            <w:rFonts w:ascii="Cambria Math" w:eastAsia="Calibri" w:hAnsi="Cambria Math" w:cs="Calibri"/>
            <w:lang w:val="en-US"/>
          </w:rPr>
          <m:t>Ω</m:t>
        </m:r>
      </m:oMath>
      <w:r w:rsidRPr="00FF2B43">
        <w:rPr>
          <w:rFonts w:ascii="Calibri" w:eastAsia="Calibri" w:hAnsi="Calibri" w:cs="Calibri"/>
          <w:lang w:val="en-US"/>
        </w:rPr>
        <w:t xml:space="preserve"> is the THz angular frequency, </w:t>
      </w:r>
      <m:oMath>
        <m:sSub>
          <m:sSubPr>
            <m:ctrlPr>
              <w:rPr>
                <w:rFonts w:ascii="Cambria Math" w:eastAsia="Calibri" w:hAnsi="Cambria Math" w:cs="Calibri"/>
                <w:lang w:val="en-US"/>
              </w:rPr>
            </m:ctrlPr>
          </m:sSubPr>
          <m:e>
            <m:r>
              <w:rPr>
                <w:rFonts w:ascii="Cambria Math" w:eastAsia="Calibri" w:hAnsi="Cambria Math" w:cs="Calibri"/>
                <w:lang w:val="en-US"/>
              </w:rPr>
              <m:t>τ</m:t>
            </m:r>
          </m:e>
          <m:sub>
            <m:r>
              <w:rPr>
                <w:rFonts w:ascii="Cambria Math" w:eastAsia="Calibri" w:hAnsi="Cambria Math" w:cs="Calibri"/>
                <w:lang w:val="en-US"/>
              </w:rPr>
              <m:t>sc</m:t>
            </m:r>
          </m:sub>
        </m:sSub>
      </m:oMath>
      <w:r w:rsidRPr="00FF2B43">
        <w:rPr>
          <w:rFonts w:ascii="Calibri" w:eastAsia="Calibri" w:hAnsi="Calibri" w:cs="Calibri"/>
          <w:lang w:val="en-US"/>
        </w:rPr>
        <w:t xml:space="preserve"> is the electron scattering time, </w:t>
      </w:r>
      <m:oMath>
        <m:sSub>
          <m:sSubPr>
            <m:ctrlPr>
              <w:rPr>
                <w:rFonts w:ascii="Cambria Math" w:eastAsia="Calibri" w:hAnsi="Cambria Math" w:cs="Calibri"/>
                <w:lang w:val="en-US"/>
              </w:rPr>
            </m:ctrlPr>
          </m:sSubPr>
          <m:e>
            <m:r>
              <w:rPr>
                <w:rFonts w:ascii="Cambria Math" w:eastAsia="Calibri" w:hAnsi="Cambria Math" w:cs="Calibri"/>
                <w:lang w:val="en-US"/>
              </w:rPr>
              <m:t>N</m:t>
            </m:r>
          </m:e>
          <m:sub>
            <m:r>
              <w:rPr>
                <w:rFonts w:ascii="Cambria Math" w:eastAsia="Calibri" w:hAnsi="Cambria Math" w:cs="Calibri"/>
                <w:lang w:val="en-US"/>
              </w:rPr>
              <m:t>wa</m:t>
            </m:r>
          </m:sub>
        </m:sSub>
        <m:d>
          <m:dPr>
            <m:ctrlPr>
              <w:rPr>
                <w:rFonts w:ascii="Cambria Math" w:eastAsia="Calibri" w:hAnsi="Cambria Math" w:cs="Calibri"/>
                <w:lang w:val="en-US"/>
              </w:rPr>
            </m:ctrlPr>
          </m:dPr>
          <m:e>
            <m:r>
              <w:rPr>
                <w:rFonts w:ascii="Cambria Math" w:eastAsia="Calibri" w:hAnsi="Cambria Math" w:cs="Calibri"/>
                <w:lang w:val="en-US"/>
              </w:rPr>
              <m:t>z</m:t>
            </m:r>
          </m:e>
        </m:d>
      </m:oMath>
      <w:r w:rsidRPr="00FF2B43">
        <w:rPr>
          <w:rFonts w:ascii="Calibri" w:eastAsia="Calibri" w:hAnsi="Calibri" w:cs="Calibri"/>
          <w:lang w:val="en-US"/>
        </w:rPr>
        <w:t xml:space="preserve"> is the free carrier density-weighted average in the position z of the crystal, which was calculated from equation (3):</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FF2B43" w:rsidRPr="00FF2B43" w14:paraId="2C2EE3B3" w14:textId="77777777" w:rsidTr="00143B79">
        <w:tc>
          <w:tcPr>
            <w:tcW w:w="8784" w:type="dxa"/>
          </w:tcPr>
          <w:p w14:paraId="626A64D6" w14:textId="77777777" w:rsidR="00FF2B43" w:rsidRPr="00FF2B43" w:rsidRDefault="008455EC"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wa</m:t>
                    </m:r>
                  </m:sub>
                </m:sSub>
                <m:d>
                  <m:dPr>
                    <m:ctrlPr>
                      <w:rPr>
                        <w:rFonts w:ascii="Cambria Math" w:eastAsia="Calibri" w:hAnsi="Cambria Math" w:cs="Calibri"/>
                      </w:rPr>
                    </m:ctrlPr>
                  </m:dPr>
                  <m:e>
                    <m:r>
                      <w:rPr>
                        <w:rFonts w:ascii="Cambria Math" w:eastAsia="Calibri" w:hAnsi="Cambria Math" w:cs="Calibri"/>
                      </w:rPr>
                      <m:t>z</m:t>
                    </m:r>
                  </m:e>
                </m:d>
                <m:r>
                  <m:rPr>
                    <m:sty m:val="p"/>
                  </m:rPr>
                  <w:rPr>
                    <w:rFonts w:ascii="Cambria Math" w:eastAsia="Calibri" w:hAnsi="Cambria Math" w:cs="Calibri"/>
                  </w:rPr>
                  <m:t>=</m:t>
                </m:r>
                <m:f>
                  <m:fPr>
                    <m:ctrlPr>
                      <w:rPr>
                        <w:rFonts w:ascii="Cambria Math" w:eastAsia="Calibri" w:hAnsi="Cambria Math" w:cs="Calibri"/>
                      </w:rPr>
                    </m:ctrlPr>
                  </m:fPr>
                  <m:num>
                    <m:nary>
                      <m:naryPr>
                        <m:limLoc m:val="undOvr"/>
                        <m:ctrlPr>
                          <w:rPr>
                            <w:rFonts w:ascii="Cambria Math" w:eastAsia="Calibri" w:hAnsi="Cambria Math" w:cs="Calibri"/>
                          </w:rPr>
                        </m:ctrlPr>
                      </m:naryPr>
                      <m:sub>
                        <m:r>
                          <m:rPr>
                            <m:sty m:val="p"/>
                          </m:rPr>
                          <w:rPr>
                            <w:rFonts w:ascii="Cambria Math" w:eastAsia="Calibri" w:hAnsi="Cambria Math" w:cs="Calibri"/>
                          </w:rPr>
                          <m:t>-∞</m:t>
                        </m:r>
                      </m:sub>
                      <m:sup>
                        <m:r>
                          <m:rPr>
                            <m:sty m:val="p"/>
                          </m:rPr>
                          <w:rPr>
                            <w:rFonts w:ascii="Cambria Math" w:eastAsia="Calibri" w:hAnsi="Cambria Math" w:cs="Calibri"/>
                          </w:rPr>
                          <m:t>∞</m:t>
                        </m:r>
                      </m:sup>
                      <m:e>
                        <m:sSubSup>
                          <m:sSubSupPr>
                            <m:ctrlPr>
                              <w:rPr>
                                <w:rFonts w:ascii="Cambria Math" w:eastAsia="Calibri" w:hAnsi="Cambria Math" w:cs="Calibri"/>
                              </w:rPr>
                            </m:ctrlPr>
                          </m:sSubSupPr>
                          <m:e>
                            <m:r>
                              <w:rPr>
                                <w:rFonts w:ascii="Cambria Math" w:eastAsia="Calibri" w:hAnsi="Cambria Math" w:cs="Calibri"/>
                              </w:rPr>
                              <m:t>A</m:t>
                            </m:r>
                          </m:e>
                          <m:sub>
                            <m:r>
                              <w:rPr>
                                <w:rFonts w:ascii="Cambria Math" w:eastAsia="Calibri" w:hAnsi="Cambria Math" w:cs="Calibri"/>
                              </w:rPr>
                              <m:t>THz</m:t>
                            </m:r>
                          </m:sub>
                          <m:sup>
                            <m:r>
                              <m:rPr>
                                <m:sty m:val="p"/>
                              </m:rPr>
                              <w:rPr>
                                <w:rFonts w:ascii="Cambria Math" w:eastAsia="Calibri" w:hAnsi="Cambria Math" w:cs="Calibri"/>
                              </w:rPr>
                              <m:t>2</m:t>
                            </m:r>
                          </m:sup>
                        </m:sSubSup>
                        <m:d>
                          <m:dPr>
                            <m:ctrlPr>
                              <w:rPr>
                                <w:rFonts w:ascii="Cambria Math" w:eastAsia="Calibri" w:hAnsi="Cambria Math" w:cs="Calibri"/>
                              </w:rPr>
                            </m:ctrlPr>
                          </m:dPr>
                          <m:e>
                            <m:r>
                              <w:rPr>
                                <w:rFonts w:ascii="Cambria Math" w:eastAsia="Calibri" w:hAnsi="Cambria Math" w:cs="Calibri"/>
                              </w:rPr>
                              <m:t>t</m:t>
                            </m:r>
                            <m:r>
                              <m:rPr>
                                <m:sty m:val="p"/>
                              </m:rPr>
                              <w:rPr>
                                <w:rFonts w:ascii="Cambria Math" w:eastAsia="Calibri" w:hAnsi="Cambria Math" w:cs="Calibri"/>
                              </w:rPr>
                              <m:t>,</m:t>
                            </m:r>
                            <m:r>
                              <w:rPr>
                                <w:rFonts w:ascii="Cambria Math" w:eastAsia="Calibri" w:hAnsi="Cambria Math" w:cs="Calibri"/>
                              </w:rPr>
                              <m:t>z</m:t>
                            </m:r>
                          </m:e>
                        </m:d>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c</m:t>
                            </m:r>
                          </m:sub>
                        </m:sSub>
                        <m:d>
                          <m:dPr>
                            <m:ctrlPr>
                              <w:rPr>
                                <w:rFonts w:ascii="Cambria Math" w:eastAsia="Calibri" w:hAnsi="Cambria Math" w:cs="Calibri"/>
                              </w:rPr>
                            </m:ctrlPr>
                          </m:dPr>
                          <m:e>
                            <m:r>
                              <w:rPr>
                                <w:rFonts w:ascii="Cambria Math" w:eastAsia="Calibri" w:hAnsi="Cambria Math" w:cs="Calibri"/>
                              </w:rPr>
                              <m:t>z</m:t>
                            </m:r>
                            <m:r>
                              <m:rPr>
                                <m:sty m:val="p"/>
                              </m:rPr>
                              <w:rPr>
                                <w:rFonts w:ascii="Cambria Math" w:eastAsia="Calibri" w:hAnsi="Cambria Math" w:cs="Calibri"/>
                              </w:rPr>
                              <m:t>,</m:t>
                            </m:r>
                            <m:r>
                              <w:rPr>
                                <w:rFonts w:ascii="Cambria Math" w:eastAsia="Calibri" w:hAnsi="Cambria Math" w:cs="Calibri"/>
                              </w:rPr>
                              <m:t>t</m:t>
                            </m:r>
                          </m:e>
                        </m:d>
                        <m:r>
                          <m:rPr>
                            <m:sty m:val="p"/>
                          </m:rPr>
                          <w:rPr>
                            <w:rFonts w:ascii="Cambria Math" w:eastAsia="Calibri" w:hAnsi="Cambria Math" w:cs="Calibri"/>
                          </w:rPr>
                          <m:t>d</m:t>
                        </m:r>
                        <m:r>
                          <w:rPr>
                            <w:rFonts w:ascii="Cambria Math" w:eastAsia="Calibri" w:hAnsi="Cambria Math" w:cs="Calibri"/>
                          </w:rPr>
                          <m:t>t</m:t>
                        </m:r>
                      </m:e>
                    </m:nary>
                  </m:num>
                  <m:den>
                    <m:nary>
                      <m:naryPr>
                        <m:limLoc m:val="undOvr"/>
                        <m:ctrlPr>
                          <w:rPr>
                            <w:rFonts w:ascii="Cambria Math" w:eastAsia="Calibri" w:hAnsi="Cambria Math" w:cs="Calibri"/>
                          </w:rPr>
                        </m:ctrlPr>
                      </m:naryPr>
                      <m:sub>
                        <m:r>
                          <m:rPr>
                            <m:sty m:val="p"/>
                          </m:rPr>
                          <w:rPr>
                            <w:rFonts w:ascii="Cambria Math" w:eastAsia="Calibri" w:hAnsi="Cambria Math" w:cs="Calibri"/>
                          </w:rPr>
                          <m:t>-∞</m:t>
                        </m:r>
                      </m:sub>
                      <m:sup>
                        <m:r>
                          <m:rPr>
                            <m:sty m:val="p"/>
                          </m:rPr>
                          <w:rPr>
                            <w:rFonts w:ascii="Cambria Math" w:eastAsia="Calibri" w:hAnsi="Cambria Math" w:cs="Calibri"/>
                          </w:rPr>
                          <m:t>∞</m:t>
                        </m:r>
                      </m:sup>
                      <m:e>
                        <m:sSubSup>
                          <m:sSubSupPr>
                            <m:ctrlPr>
                              <w:rPr>
                                <w:rFonts w:ascii="Cambria Math" w:eastAsia="Calibri" w:hAnsi="Cambria Math" w:cs="Calibri"/>
                              </w:rPr>
                            </m:ctrlPr>
                          </m:sSubSupPr>
                          <m:e>
                            <m:r>
                              <w:rPr>
                                <w:rFonts w:ascii="Cambria Math" w:eastAsia="Calibri" w:hAnsi="Cambria Math" w:cs="Calibri"/>
                              </w:rPr>
                              <m:t>A</m:t>
                            </m:r>
                          </m:e>
                          <m:sub>
                            <m:r>
                              <w:rPr>
                                <w:rFonts w:ascii="Cambria Math" w:eastAsia="Calibri" w:hAnsi="Cambria Math" w:cs="Calibri"/>
                              </w:rPr>
                              <m:t>THz</m:t>
                            </m:r>
                          </m:sub>
                          <m:sup>
                            <m:r>
                              <m:rPr>
                                <m:sty m:val="p"/>
                              </m:rPr>
                              <w:rPr>
                                <w:rFonts w:ascii="Cambria Math" w:eastAsia="Calibri" w:hAnsi="Cambria Math" w:cs="Calibri"/>
                              </w:rPr>
                              <m:t>2</m:t>
                            </m:r>
                          </m:sup>
                        </m:sSubSup>
                        <m:d>
                          <m:dPr>
                            <m:ctrlPr>
                              <w:rPr>
                                <w:rFonts w:ascii="Cambria Math" w:eastAsia="Calibri" w:hAnsi="Cambria Math" w:cs="Calibri"/>
                              </w:rPr>
                            </m:ctrlPr>
                          </m:dPr>
                          <m:e>
                            <m:r>
                              <w:rPr>
                                <w:rFonts w:ascii="Cambria Math" w:eastAsia="Calibri" w:hAnsi="Cambria Math" w:cs="Calibri"/>
                              </w:rPr>
                              <m:t>t</m:t>
                            </m:r>
                            <m:r>
                              <m:rPr>
                                <m:sty m:val="p"/>
                              </m:rPr>
                              <w:rPr>
                                <w:rFonts w:ascii="Cambria Math" w:eastAsia="Calibri" w:hAnsi="Cambria Math" w:cs="Calibri"/>
                              </w:rPr>
                              <m:t>,</m:t>
                            </m:r>
                            <m:r>
                              <w:rPr>
                                <w:rFonts w:ascii="Cambria Math" w:eastAsia="Calibri" w:hAnsi="Cambria Math" w:cs="Calibri"/>
                              </w:rPr>
                              <m:t>z</m:t>
                            </m:r>
                          </m:e>
                        </m:d>
                        <m:r>
                          <m:rPr>
                            <m:sty m:val="p"/>
                          </m:rPr>
                          <w:rPr>
                            <w:rFonts w:ascii="Cambria Math" w:eastAsia="Calibri" w:hAnsi="Cambria Math" w:cs="Calibri"/>
                          </w:rPr>
                          <m:t>d</m:t>
                        </m:r>
                        <m:r>
                          <w:rPr>
                            <w:rFonts w:ascii="Cambria Math" w:eastAsia="Calibri" w:hAnsi="Cambria Math" w:cs="Calibri"/>
                          </w:rPr>
                          <m:t>t</m:t>
                        </m:r>
                      </m:e>
                    </m:nary>
                  </m:den>
                </m:f>
              </m:oMath>
            </m:oMathPara>
          </w:p>
          <w:p w14:paraId="26AB5024" w14:textId="77777777" w:rsidR="00FF2B43" w:rsidRPr="00FF2B43" w:rsidRDefault="008455EC" w:rsidP="00FF2B43">
            <w:pPr>
              <w:rPr>
                <w:rFonts w:ascii="Calibri" w:eastAsia="Calibri" w:hAnsi="Calibri" w:cs="Calibri"/>
              </w:rPr>
            </w:pPr>
            <m:oMathPara>
              <m:oMath>
                <m:sSub>
                  <m:sSubPr>
                    <m:ctrlPr>
                      <w:rPr>
                        <w:rFonts w:ascii="Cambria Math" w:eastAsia="Calibri" w:hAnsi="Cambria Math" w:cs="Calibri"/>
                      </w:rPr>
                    </m:ctrlPr>
                  </m:sSubPr>
                  <m:e>
                    <m:r>
                      <w:rPr>
                        <w:rFonts w:ascii="Cambria Math" w:eastAsia="Calibri" w:hAnsi="Cambria Math" w:cs="Calibri"/>
                      </w:rPr>
                      <m:t>N</m:t>
                    </m:r>
                  </m:e>
                  <m:sub>
                    <m:r>
                      <w:rPr>
                        <w:rFonts w:ascii="Cambria Math" w:eastAsia="Calibri" w:hAnsi="Cambria Math" w:cs="Calibri"/>
                      </w:rPr>
                      <m:t>c</m:t>
                    </m:r>
                  </m:sub>
                </m:sSub>
                <m:d>
                  <m:dPr>
                    <m:ctrlPr>
                      <w:rPr>
                        <w:rFonts w:ascii="Cambria Math" w:eastAsia="Calibri" w:hAnsi="Cambria Math" w:cs="Calibri"/>
                      </w:rPr>
                    </m:ctrlPr>
                  </m:dPr>
                  <m:e>
                    <m:r>
                      <w:rPr>
                        <w:rFonts w:ascii="Cambria Math" w:eastAsia="Calibri" w:hAnsi="Cambria Math" w:cs="Calibri"/>
                      </w:rPr>
                      <m:t>z</m:t>
                    </m:r>
                    <m:r>
                      <m:rPr>
                        <m:sty m:val="p"/>
                      </m:rPr>
                      <w:rPr>
                        <w:rFonts w:ascii="Cambria Math" w:eastAsia="Calibri" w:hAnsi="Cambria Math" w:cs="Calibri"/>
                      </w:rPr>
                      <m:t>,</m:t>
                    </m:r>
                    <m:r>
                      <w:rPr>
                        <w:rFonts w:ascii="Cambria Math" w:eastAsia="Calibri" w:hAnsi="Cambria Math" w:cs="Calibri"/>
                      </w:rPr>
                      <m:t>t</m:t>
                    </m:r>
                  </m:e>
                </m:d>
                <m:r>
                  <m:rPr>
                    <m:sty m:val="p"/>
                  </m:rPr>
                  <w:rPr>
                    <w:rFonts w:ascii="Cambria Math" w:eastAsia="Calibri" w:hAnsi="Cambria Math" w:cs="Calibri"/>
                  </w:rPr>
                  <m:t>=</m:t>
                </m:r>
                <m:f>
                  <m:fPr>
                    <m:ctrlPr>
                      <w:rPr>
                        <w:rFonts w:ascii="Cambria Math" w:eastAsia="Calibri" w:hAnsi="Cambria Math" w:cs="Calibri"/>
                      </w:rPr>
                    </m:ctrlPr>
                  </m:fPr>
                  <m:num>
                    <m:sSub>
                      <m:sSubPr>
                        <m:ctrlPr>
                          <w:rPr>
                            <w:rFonts w:ascii="Cambria Math" w:eastAsia="Calibri" w:hAnsi="Cambria Math" w:cs="Calibri"/>
                          </w:rPr>
                        </m:ctrlPr>
                      </m:sSubPr>
                      <m:e>
                        <m:r>
                          <w:rPr>
                            <w:rFonts w:ascii="Cambria Math" w:eastAsia="Calibri" w:hAnsi="Cambria Math" w:cs="Calibri"/>
                          </w:rPr>
                          <m:t>β</m:t>
                        </m:r>
                      </m:e>
                      <m:sub>
                        <m:r>
                          <w:rPr>
                            <w:rFonts w:ascii="Cambria Math" w:eastAsia="Calibri" w:hAnsi="Cambria Math" w:cs="Calibri"/>
                          </w:rPr>
                          <m:t>n</m:t>
                        </m:r>
                      </m:sub>
                    </m:sSub>
                  </m:num>
                  <m:den>
                    <m:r>
                      <w:rPr>
                        <w:rFonts w:ascii="Cambria Math" w:eastAsia="Calibri" w:hAnsi="Cambria Math" w:cs="Calibri"/>
                      </w:rPr>
                      <m:t>n</m:t>
                    </m:r>
                    <m:r>
                      <w:rPr>
                        <w:rFonts w:ascii="Cambria Math" w:eastAsia="Calibri" w:hAnsi="Cambria Math" w:cs="Calibri"/>
                      </w:rPr>
                      <m:t>h</m:t>
                    </m:r>
                    <m:sSub>
                      <m:sSubPr>
                        <m:ctrlPr>
                          <w:rPr>
                            <w:rFonts w:ascii="Cambria Math" w:eastAsia="Calibri" w:hAnsi="Cambria Math" w:cs="Calibri"/>
                          </w:rPr>
                        </m:ctrlPr>
                      </m:sSubPr>
                      <m:e>
                        <m:r>
                          <w:rPr>
                            <w:rFonts w:ascii="Cambria Math" w:eastAsia="Calibri" w:hAnsi="Cambria Math" w:cs="Calibri"/>
                          </w:rPr>
                          <m:t>ν</m:t>
                        </m:r>
                      </m:e>
                      <m:sub>
                        <m:r>
                          <m:rPr>
                            <m:sty m:val="p"/>
                          </m:rPr>
                          <w:rPr>
                            <w:rFonts w:ascii="Cambria Math" w:eastAsia="Calibri" w:hAnsi="Cambria Math" w:cs="Calibri"/>
                          </w:rPr>
                          <m:t>0</m:t>
                        </m:r>
                      </m:sub>
                    </m:sSub>
                  </m:den>
                </m:f>
                <m:nary>
                  <m:naryPr>
                    <m:limLoc m:val="undOvr"/>
                    <m:ctrlPr>
                      <w:rPr>
                        <w:rFonts w:ascii="Cambria Math" w:eastAsia="Calibri" w:hAnsi="Cambria Math" w:cs="Calibri"/>
                      </w:rPr>
                    </m:ctrlPr>
                  </m:naryPr>
                  <m:sub>
                    <m:r>
                      <m:rPr>
                        <m:sty m:val="p"/>
                      </m:rPr>
                      <w:rPr>
                        <w:rFonts w:ascii="Cambria Math" w:eastAsia="Calibri" w:hAnsi="Cambria Math" w:cs="Calibri"/>
                      </w:rPr>
                      <m:t>-∞</m:t>
                    </m:r>
                  </m:sub>
                  <m:sup>
                    <m:r>
                      <w:rPr>
                        <w:rFonts w:ascii="Cambria Math" w:eastAsia="Calibri" w:hAnsi="Cambria Math" w:cs="Calibri"/>
                      </w:rPr>
                      <m:t>t</m:t>
                    </m:r>
                  </m:sup>
                  <m:e>
                    <m:sSubSup>
                      <m:sSubSupPr>
                        <m:ctrlPr>
                          <w:rPr>
                            <w:rFonts w:ascii="Cambria Math" w:eastAsia="Calibri" w:hAnsi="Cambria Math" w:cs="Calibri"/>
                          </w:rPr>
                        </m:ctrlPr>
                      </m:sSubSupPr>
                      <m:e>
                        <m:r>
                          <w:rPr>
                            <w:rFonts w:ascii="Cambria Math" w:eastAsia="Calibri" w:hAnsi="Cambria Math" w:cs="Calibri"/>
                          </w:rPr>
                          <m:t>I</m:t>
                        </m:r>
                      </m:e>
                      <m:sub>
                        <m:r>
                          <w:rPr>
                            <w:rFonts w:ascii="Cambria Math" w:eastAsia="Calibri" w:hAnsi="Cambria Math" w:cs="Calibri"/>
                          </w:rPr>
                          <m:t>op</m:t>
                        </m:r>
                      </m:sub>
                      <m:sup>
                        <m:r>
                          <w:rPr>
                            <w:rFonts w:ascii="Cambria Math" w:eastAsia="Calibri" w:hAnsi="Cambria Math" w:cs="Calibri"/>
                          </w:rPr>
                          <m:t>n</m:t>
                        </m:r>
                      </m:sup>
                    </m:sSubSup>
                    <m:d>
                      <m:dPr>
                        <m:ctrlPr>
                          <w:rPr>
                            <w:rFonts w:ascii="Cambria Math" w:eastAsia="Calibri" w:hAnsi="Cambria Math" w:cs="Calibri"/>
                          </w:rPr>
                        </m:ctrlPr>
                      </m:dPr>
                      <m:e>
                        <m:r>
                          <w:rPr>
                            <w:rFonts w:ascii="Cambria Math" w:eastAsia="Calibri" w:hAnsi="Cambria Math" w:cs="Calibri"/>
                          </w:rPr>
                          <m:t>t</m:t>
                        </m:r>
                        <m:r>
                          <m:rPr>
                            <m:sty m:val="p"/>
                          </m:rPr>
                          <w:rPr>
                            <w:rFonts w:ascii="Cambria Math" w:eastAsia="Calibri" w:hAnsi="Cambria Math" w:cs="Calibri"/>
                          </w:rPr>
                          <m:t>',</m:t>
                        </m:r>
                        <m:r>
                          <w:rPr>
                            <w:rFonts w:ascii="Cambria Math" w:eastAsia="Calibri" w:hAnsi="Cambria Math" w:cs="Calibri"/>
                          </w:rPr>
                          <m:t>z</m:t>
                        </m:r>
                      </m:e>
                    </m:d>
                    <m:r>
                      <m:rPr>
                        <m:sty m:val="p"/>
                      </m:rPr>
                      <w:rPr>
                        <w:rFonts w:ascii="Cambria Math" w:eastAsia="Calibri" w:hAnsi="Cambria Math" w:cs="Calibri"/>
                      </w:rPr>
                      <m:t>d</m:t>
                    </m:r>
                    <m:sSup>
                      <m:sSupPr>
                        <m:ctrlPr>
                          <w:rPr>
                            <w:rFonts w:ascii="Cambria Math" w:eastAsia="Calibri" w:hAnsi="Cambria Math" w:cs="Calibri"/>
                          </w:rPr>
                        </m:ctrlPr>
                      </m:sSupPr>
                      <m:e>
                        <m:r>
                          <w:rPr>
                            <w:rFonts w:ascii="Cambria Math" w:eastAsia="Calibri" w:hAnsi="Cambria Math" w:cs="Calibri"/>
                          </w:rPr>
                          <m:t>t</m:t>
                        </m:r>
                      </m:e>
                      <m:sup>
                        <m:r>
                          <m:rPr>
                            <m:sty m:val="p"/>
                          </m:rPr>
                          <w:rPr>
                            <w:rFonts w:ascii="Cambria Math" w:eastAsia="Calibri" w:hAnsi="Cambria Math" w:cs="Calibri"/>
                          </w:rPr>
                          <m:t>'</m:t>
                        </m:r>
                      </m:sup>
                    </m:sSup>
                  </m:e>
                </m:nary>
                <m:r>
                  <m:rPr>
                    <m:sty m:val="p"/>
                  </m:rPr>
                  <w:rPr>
                    <w:rFonts w:ascii="Cambria Math" w:eastAsia="Calibri" w:hAnsi="Cambria Math" w:cs="Calibri"/>
                  </w:rPr>
                  <m:t xml:space="preserve">, </m:t>
                </m:r>
              </m:oMath>
            </m:oMathPara>
          </w:p>
        </w:tc>
        <w:tc>
          <w:tcPr>
            <w:tcW w:w="566" w:type="dxa"/>
            <w:vAlign w:val="center"/>
          </w:tcPr>
          <w:p w14:paraId="152E4C39" w14:textId="77777777" w:rsidR="00FF2B43" w:rsidRPr="00FF2B43" w:rsidRDefault="00FF2B43" w:rsidP="00FF2B43">
            <w:pPr>
              <w:rPr>
                <w:rFonts w:ascii="Calibri" w:eastAsia="Calibri" w:hAnsi="Calibri" w:cs="Calibri"/>
                <w:lang w:eastAsia="hu-HU"/>
              </w:rPr>
            </w:pPr>
            <w:r w:rsidRPr="00FF2B43">
              <w:rPr>
                <w:rFonts w:ascii="Calibri" w:eastAsia="Calibri" w:hAnsi="Calibri" w:cs="Calibri"/>
                <w:lang w:eastAsia="hu-HU"/>
              </w:rPr>
              <w:t>(3)</w:t>
            </w:r>
          </w:p>
        </w:tc>
      </w:tr>
    </w:tbl>
    <w:p w14:paraId="1DE21E53" w14:textId="77777777" w:rsidR="00FF2B43" w:rsidRPr="00FF2B43" w:rsidRDefault="00FF2B43" w:rsidP="00FF2B43">
      <w:pPr>
        <w:spacing w:line="240" w:lineRule="auto"/>
        <w:rPr>
          <w:rFonts w:ascii="Calibri" w:eastAsia="Calibri" w:hAnsi="Calibri" w:cs="Calibri"/>
          <w:lang w:val="en-US"/>
        </w:rPr>
      </w:pPr>
      <w:r w:rsidRPr="00FF2B43">
        <w:rPr>
          <w:rFonts w:ascii="Calibri" w:eastAsia="Calibri" w:hAnsi="Calibri" w:cs="Calibri"/>
          <w:lang w:val="en-US"/>
        </w:rPr>
        <w:t xml:space="preserve">where </w:t>
      </w:r>
      <m:oMath>
        <m:sSub>
          <m:sSubPr>
            <m:ctrlPr>
              <w:rPr>
                <w:rFonts w:ascii="Cambria Math" w:eastAsia="Calibri" w:hAnsi="Cambria Math" w:cs="Calibri"/>
                <w:lang w:val="en-US"/>
              </w:rPr>
            </m:ctrlPr>
          </m:sSubPr>
          <m:e>
            <m:r>
              <w:rPr>
                <w:rFonts w:ascii="Cambria Math" w:eastAsia="Calibri" w:hAnsi="Cambria Math" w:cs="Calibri"/>
                <w:lang w:val="en-US"/>
              </w:rPr>
              <m:t>β</m:t>
            </m:r>
          </m:e>
          <m:sub>
            <m:r>
              <w:rPr>
                <w:rFonts w:ascii="Cambria Math" w:eastAsia="Calibri" w:hAnsi="Cambria Math" w:cs="Calibri"/>
                <w:lang w:val="en-US"/>
              </w:rPr>
              <m:t>n</m:t>
            </m:r>
          </m:sub>
        </m:sSub>
      </m:oMath>
      <w:r w:rsidRPr="00FF2B43">
        <w:rPr>
          <w:rFonts w:ascii="Calibri" w:eastAsia="Calibri" w:hAnsi="Calibri" w:cs="Calibri"/>
          <w:lang w:val="en-US"/>
        </w:rPr>
        <w:t xml:space="preserve"> is the nth photon absorption coefficient, h is the Planck constant, </w:t>
      </w:r>
      <m:oMath>
        <m:sSub>
          <m:sSubPr>
            <m:ctrlPr>
              <w:rPr>
                <w:rFonts w:ascii="Cambria Math" w:eastAsia="Calibri" w:hAnsi="Cambria Math" w:cs="Calibri"/>
                <w:lang w:val="en-US"/>
              </w:rPr>
            </m:ctrlPr>
          </m:sSubPr>
          <m:e>
            <m:r>
              <w:rPr>
                <w:rFonts w:ascii="Cambria Math" w:eastAsia="Calibri" w:hAnsi="Cambria Math" w:cs="Calibri"/>
                <w:lang w:val="en-US"/>
              </w:rPr>
              <m:t>ν</m:t>
            </m:r>
          </m:e>
          <m:sub>
            <m:r>
              <m:rPr>
                <m:sty m:val="p"/>
              </m:rPr>
              <w:rPr>
                <w:rFonts w:ascii="Cambria Math" w:eastAsia="Calibri" w:hAnsi="Cambria Math" w:cs="Calibri"/>
                <w:lang w:val="en-US"/>
              </w:rPr>
              <m:t>0</m:t>
            </m:r>
          </m:sub>
        </m:sSub>
      </m:oMath>
      <w:r w:rsidRPr="00FF2B43">
        <w:rPr>
          <w:rFonts w:ascii="Calibri" w:eastAsia="Calibri" w:hAnsi="Calibri" w:cs="Calibri"/>
          <w:lang w:val="en-US"/>
        </w:rPr>
        <w:t xml:space="preserve"> is the pump central frequency and </w:t>
      </w:r>
      <m:oMath>
        <m:sSub>
          <m:sSubPr>
            <m:ctrlPr>
              <w:rPr>
                <w:rFonts w:ascii="Cambria Math" w:eastAsia="Calibri" w:hAnsi="Cambria Math" w:cs="Calibri"/>
                <w:lang w:val="en-US"/>
              </w:rPr>
            </m:ctrlPr>
          </m:sSubPr>
          <m:e>
            <m:r>
              <w:rPr>
                <w:rFonts w:ascii="Cambria Math" w:eastAsia="Calibri" w:hAnsi="Cambria Math" w:cs="Calibri"/>
                <w:lang w:val="en-US"/>
              </w:rPr>
              <m:t>I</m:t>
            </m:r>
          </m:e>
          <m:sub>
            <m:r>
              <w:rPr>
                <w:rFonts w:ascii="Cambria Math" w:eastAsia="Calibri" w:hAnsi="Cambria Math" w:cs="Calibri"/>
                <w:lang w:val="en-US"/>
              </w:rPr>
              <m:t>op</m:t>
            </m:r>
          </m:sub>
        </m:sSub>
        <m:d>
          <m:dPr>
            <m:ctrlPr>
              <w:rPr>
                <w:rFonts w:ascii="Cambria Math" w:eastAsia="Calibri" w:hAnsi="Cambria Math" w:cs="Calibri"/>
                <w:lang w:val="en-US"/>
              </w:rPr>
            </m:ctrlPr>
          </m:dPr>
          <m:e>
            <m:r>
              <w:rPr>
                <w:rFonts w:ascii="Cambria Math" w:eastAsia="Calibri" w:hAnsi="Cambria Math" w:cs="Calibri"/>
                <w:lang w:val="en-US"/>
              </w:rPr>
              <m:t>t</m:t>
            </m:r>
            <m:r>
              <m:rPr>
                <m:sty m:val="p"/>
              </m:rPr>
              <w:rPr>
                <w:rFonts w:ascii="Cambria Math" w:eastAsia="Calibri" w:hAnsi="Cambria Math" w:cs="Calibri"/>
                <w:lang w:val="en-US"/>
              </w:rPr>
              <m:t>,</m:t>
            </m:r>
            <m:r>
              <w:rPr>
                <w:rFonts w:ascii="Cambria Math" w:eastAsia="Calibri" w:hAnsi="Cambria Math" w:cs="Calibri"/>
                <w:lang w:val="en-US"/>
              </w:rPr>
              <m:t>z</m:t>
            </m:r>
          </m:e>
        </m:d>
      </m:oMath>
      <w:r w:rsidRPr="00FF2B43">
        <w:rPr>
          <w:rFonts w:ascii="Calibri" w:eastAsia="Calibri" w:hAnsi="Calibri" w:cs="Calibri"/>
          <w:lang w:val="en-US"/>
        </w:rPr>
        <w:t xml:space="preserve"> is the temporal intensity of the pump at position z of the crystal. However, we did not consider the multiphoton absorption in our calcul</w:t>
      </w:r>
      <w:proofErr w:type="spellStart"/>
      <w:r w:rsidRPr="00FF2B43">
        <w:rPr>
          <w:rFonts w:ascii="Calibri" w:eastAsia="Calibri" w:hAnsi="Calibri" w:cs="Calibri"/>
          <w:lang w:val="en-US"/>
        </w:rPr>
        <w:t>ations</w:t>
      </w:r>
      <w:proofErr w:type="spellEnd"/>
      <w:r w:rsidRPr="00FF2B43">
        <w:rPr>
          <w:rFonts w:ascii="Calibri" w:eastAsia="Calibri" w:hAnsi="Calibri" w:cs="Calibri"/>
          <w:lang w:val="en-US"/>
        </w:rPr>
        <w:t xml:space="preserve"> due to the lack of data on photon absorption in the wavelength of interest.</w:t>
      </w:r>
    </w:p>
    <w:p w14:paraId="06B216E5" w14:textId="77777777" w:rsidR="00D923F3" w:rsidRDefault="00D923F3"/>
    <w:p w14:paraId="79250044" w14:textId="77777777" w:rsidR="00D923F3" w:rsidRDefault="00784D1B">
      <w:pPr>
        <w:pStyle w:val="Cmsor2"/>
        <w:keepNext w:val="0"/>
        <w:keepLines w:val="0"/>
        <w:spacing w:before="0" w:after="0" w:line="240" w:lineRule="auto"/>
        <w:rPr>
          <w:rFonts w:ascii="Calibri" w:eastAsia="Calibri" w:hAnsi="Calibri" w:cs="Calibri"/>
          <w:b/>
          <w:sz w:val="28"/>
          <w:szCs w:val="28"/>
        </w:rPr>
      </w:pPr>
      <w:bookmarkStart w:id="142" w:name="_14xkv2erys4h" w:colFirst="0" w:colLast="0"/>
      <w:bookmarkEnd w:id="142"/>
      <w:r>
        <w:rPr>
          <w:rFonts w:ascii="Calibri" w:eastAsia="Calibri" w:hAnsi="Calibri" w:cs="Calibri"/>
          <w:b/>
          <w:sz w:val="28"/>
          <w:szCs w:val="28"/>
        </w:rPr>
        <w:t>Ethics information</w:t>
      </w:r>
    </w:p>
    <w:p w14:paraId="1B882FEF" w14:textId="77777777" w:rsidR="00D923F3" w:rsidRDefault="00784D1B">
      <w:pPr>
        <w:spacing w:line="240" w:lineRule="auto"/>
        <w:rPr>
          <w:rFonts w:ascii="Calibri" w:eastAsia="Calibri" w:hAnsi="Calibri" w:cs="Calibri"/>
        </w:rPr>
      </w:pPr>
      <w:r>
        <w:rPr>
          <w:rFonts w:ascii="Calibri" w:eastAsia="Calibri" w:hAnsi="Calibri" w:cs="Calibri"/>
        </w:rPr>
        <w:t xml:space="preserve">If your protocol describes research with </w:t>
      </w:r>
      <w:r>
        <w:rPr>
          <w:rFonts w:ascii="Calibri" w:eastAsia="Calibri" w:hAnsi="Calibri" w:cs="Calibri"/>
          <w:b/>
        </w:rPr>
        <w:t>human participants</w:t>
      </w:r>
      <w:r>
        <w:rPr>
          <w:rFonts w:ascii="Calibri" w:eastAsia="Calibri" w:hAnsi="Calibri" w:cs="Calibri"/>
        </w:rPr>
        <w:t>, the Methods section must start with a statement confirming that the research complies with all relevant ethical regulations; naming the board and institution that approved the study protocol; and confirming that informed consent will be obtained from all human participants. Information on participant compensation must also be included.</w:t>
      </w:r>
    </w:p>
    <w:p w14:paraId="52A3A7C9" w14:textId="77777777" w:rsidR="00D923F3" w:rsidRDefault="00D923F3">
      <w:pPr>
        <w:spacing w:line="240" w:lineRule="auto"/>
        <w:rPr>
          <w:rFonts w:ascii="Calibri" w:eastAsia="Calibri" w:hAnsi="Calibri" w:cs="Calibri"/>
        </w:rPr>
      </w:pPr>
    </w:p>
    <w:p w14:paraId="6B689A31" w14:textId="77777777" w:rsidR="00D923F3" w:rsidRDefault="00784D1B">
      <w:pPr>
        <w:spacing w:line="240" w:lineRule="auto"/>
        <w:rPr>
          <w:rFonts w:ascii="Calibri" w:eastAsia="Calibri" w:hAnsi="Calibri" w:cs="Calibri"/>
        </w:rPr>
      </w:pPr>
      <w:r>
        <w:rPr>
          <w:rFonts w:ascii="Calibri" w:eastAsia="Calibri" w:hAnsi="Calibri" w:cs="Calibri"/>
        </w:rPr>
        <w:lastRenderedPageBreak/>
        <w:t xml:space="preserve">If your manuscript reports research with </w:t>
      </w:r>
      <w:r>
        <w:rPr>
          <w:rFonts w:ascii="Calibri" w:eastAsia="Calibri" w:hAnsi="Calibri" w:cs="Calibri"/>
          <w:b/>
        </w:rPr>
        <w:t>non-human animals</w:t>
      </w:r>
      <w:r>
        <w:rPr>
          <w:rFonts w:ascii="Calibri" w:eastAsia="Calibri" w:hAnsi="Calibri" w:cs="Calibri"/>
        </w:rPr>
        <w:t>, the Methods section starts with a statement confirming that the research complies with all relevant ethical regulations; naming the board and institution that approved the study protocol; and confirming that the ARRIVE guidelines were used to report the research.</w:t>
      </w:r>
    </w:p>
    <w:p w14:paraId="26F03147" w14:textId="77777777" w:rsidR="00D923F3" w:rsidRDefault="00D923F3">
      <w:pPr>
        <w:spacing w:line="240" w:lineRule="auto"/>
        <w:rPr>
          <w:rFonts w:ascii="Calibri" w:eastAsia="Calibri" w:hAnsi="Calibri" w:cs="Calibri"/>
        </w:rPr>
      </w:pPr>
    </w:p>
    <w:p w14:paraId="679F44C9" w14:textId="77777777" w:rsidR="00D923F3" w:rsidRDefault="00784D1B">
      <w:pPr>
        <w:spacing w:line="240" w:lineRule="auto"/>
        <w:rPr>
          <w:rFonts w:ascii="Calibri" w:eastAsia="Calibri" w:hAnsi="Calibri" w:cs="Calibri"/>
        </w:rPr>
      </w:pPr>
      <w:r>
        <w:rPr>
          <w:rFonts w:ascii="Calibri" w:eastAsia="Calibri" w:hAnsi="Calibri" w:cs="Calibri"/>
        </w:rPr>
        <w:t xml:space="preserve">If your manuscript reports a </w:t>
      </w:r>
      <w:r>
        <w:rPr>
          <w:rFonts w:ascii="Calibri" w:eastAsia="Calibri" w:hAnsi="Calibri" w:cs="Calibri"/>
          <w:b/>
        </w:rPr>
        <w:t>clinical trial</w:t>
      </w:r>
      <w:r>
        <w:rPr>
          <w:rFonts w:ascii="Calibri" w:eastAsia="Calibri" w:hAnsi="Calibri" w:cs="Calibri"/>
        </w:rPr>
        <w:t>, the Ethics information section also includes the trial registration number from ClinicalTrials.gov or an equivalent approved trials registry.</w:t>
      </w:r>
    </w:p>
    <w:p w14:paraId="641EC49C" w14:textId="77777777" w:rsidR="00D923F3" w:rsidRDefault="00D923F3">
      <w:pPr>
        <w:pStyle w:val="Cmsor2"/>
        <w:keepNext w:val="0"/>
        <w:keepLines w:val="0"/>
        <w:spacing w:before="0" w:after="0" w:line="240" w:lineRule="auto"/>
        <w:rPr>
          <w:rFonts w:ascii="Calibri" w:eastAsia="Calibri" w:hAnsi="Calibri" w:cs="Calibri"/>
          <w:b/>
          <w:sz w:val="34"/>
          <w:szCs w:val="34"/>
        </w:rPr>
      </w:pPr>
      <w:bookmarkStart w:id="143" w:name="_bobtrkgl8pi0" w:colFirst="0" w:colLast="0"/>
      <w:bookmarkEnd w:id="143"/>
    </w:p>
    <w:p w14:paraId="0B697C9A" w14:textId="77777777" w:rsidR="00D923F3" w:rsidRDefault="00784D1B">
      <w:pPr>
        <w:pStyle w:val="Cmsor2"/>
        <w:keepNext w:val="0"/>
        <w:keepLines w:val="0"/>
        <w:spacing w:before="0" w:after="0" w:line="240" w:lineRule="auto"/>
        <w:rPr>
          <w:rFonts w:ascii="Calibri" w:eastAsia="Calibri" w:hAnsi="Calibri" w:cs="Calibri"/>
          <w:b/>
          <w:sz w:val="28"/>
          <w:szCs w:val="28"/>
        </w:rPr>
      </w:pPr>
      <w:bookmarkStart w:id="144" w:name="_c49m91hl2d4p" w:colFirst="0" w:colLast="0"/>
      <w:bookmarkEnd w:id="144"/>
      <w:r>
        <w:rPr>
          <w:rFonts w:ascii="Calibri" w:eastAsia="Calibri" w:hAnsi="Calibri" w:cs="Calibri"/>
          <w:b/>
          <w:sz w:val="28"/>
          <w:szCs w:val="28"/>
        </w:rPr>
        <w:t>Pilot data</w:t>
      </w:r>
    </w:p>
    <w:p w14:paraId="68DDD0F2" w14:textId="77777777" w:rsidR="00D923F3" w:rsidRDefault="00784D1B">
      <w:pPr>
        <w:spacing w:line="240" w:lineRule="auto"/>
        <w:rPr>
          <w:rFonts w:ascii="Calibri" w:eastAsia="Calibri" w:hAnsi="Calibri" w:cs="Calibri"/>
        </w:rPr>
      </w:pPr>
      <w:r>
        <w:rPr>
          <w:rFonts w:ascii="Calibri" w:eastAsia="Calibri" w:hAnsi="Calibri" w:cs="Calibri"/>
        </w:rPr>
        <w:t>You may include pilot data, for example to demonstrate the feasibility of your approach. Your pilot studies and results should be described briefly in the main manuscript and reported in full in Supplementary Information.</w:t>
      </w:r>
    </w:p>
    <w:p w14:paraId="20A5CC2D" w14:textId="77777777" w:rsidR="00D923F3" w:rsidRDefault="00784D1B">
      <w:pPr>
        <w:spacing w:line="240" w:lineRule="auto"/>
        <w:ind w:left="720"/>
        <w:rPr>
          <w:rFonts w:ascii="Calibri" w:eastAsia="Calibri" w:hAnsi="Calibri" w:cs="Calibri"/>
        </w:rPr>
      </w:pPr>
      <w:r>
        <w:rPr>
          <w:rFonts w:ascii="Calibri" w:eastAsia="Calibri" w:hAnsi="Calibri" w:cs="Calibri"/>
        </w:rPr>
        <w:t xml:space="preserve"> </w:t>
      </w:r>
    </w:p>
    <w:p w14:paraId="1396A248" w14:textId="77777777" w:rsidR="00D923F3" w:rsidRDefault="00784D1B">
      <w:pPr>
        <w:spacing w:line="240" w:lineRule="auto"/>
        <w:rPr>
          <w:rFonts w:ascii="Calibri" w:eastAsia="Calibri" w:hAnsi="Calibri" w:cs="Calibri"/>
        </w:rPr>
      </w:pPr>
      <w:r>
        <w:rPr>
          <w:rFonts w:ascii="Calibri" w:eastAsia="Calibri" w:hAnsi="Calibri" w:cs="Calibri"/>
        </w:rPr>
        <w:t>Pilot data and custom analyses code should be made available and referred to in the Data Availability statement and Code availability statement. You may also include simulated data, for example to support your power analysis. This should also be made available.</w:t>
      </w:r>
    </w:p>
    <w:p w14:paraId="14DC6605" w14:textId="77777777" w:rsidR="00D923F3" w:rsidRDefault="00D923F3">
      <w:pPr>
        <w:spacing w:line="240" w:lineRule="auto"/>
        <w:rPr>
          <w:rFonts w:ascii="Calibri" w:eastAsia="Calibri" w:hAnsi="Calibri" w:cs="Calibri"/>
        </w:rPr>
      </w:pPr>
    </w:p>
    <w:p w14:paraId="66429AB1" w14:textId="77777777" w:rsidR="00D923F3" w:rsidRDefault="00784D1B">
      <w:pPr>
        <w:spacing w:line="240" w:lineRule="auto"/>
        <w:rPr>
          <w:rFonts w:ascii="Calibri" w:eastAsia="Calibri" w:hAnsi="Calibri" w:cs="Calibri"/>
        </w:rPr>
      </w:pPr>
      <w:r>
        <w:rPr>
          <w:rFonts w:ascii="Calibri" w:eastAsia="Calibri" w:hAnsi="Calibri" w:cs="Calibri"/>
        </w:rPr>
        <w:t xml:space="preserve">If you report analyses of pilot data using NHST (either in the main text or in Supplementary Information), you must report statistics </w:t>
      </w:r>
      <w:r>
        <w:rPr>
          <w:rFonts w:ascii="Calibri" w:eastAsia="Calibri" w:hAnsi="Calibri" w:cs="Calibri"/>
          <w:b/>
        </w:rPr>
        <w:t>in full</w:t>
      </w:r>
      <w:r>
        <w:rPr>
          <w:rFonts w:ascii="Calibri" w:eastAsia="Calibri" w:hAnsi="Calibri" w:cs="Calibri"/>
        </w:rPr>
        <w:t>: statistic(degrees of freedom) = value, p = value, effect size statistic = value, % Confidence Intervals = values</w:t>
      </w:r>
    </w:p>
    <w:p w14:paraId="24356014" w14:textId="77777777" w:rsidR="00D923F3" w:rsidRDefault="00D923F3">
      <w:pPr>
        <w:pStyle w:val="Cmsor2"/>
        <w:keepNext w:val="0"/>
        <w:keepLines w:val="0"/>
        <w:spacing w:before="0" w:after="0" w:line="240" w:lineRule="auto"/>
        <w:rPr>
          <w:rFonts w:ascii="Calibri" w:eastAsia="Calibri" w:hAnsi="Calibri" w:cs="Calibri"/>
          <w:b/>
          <w:sz w:val="34"/>
          <w:szCs w:val="34"/>
        </w:rPr>
      </w:pPr>
      <w:bookmarkStart w:id="145" w:name="_mo5wam9lyrd2" w:colFirst="0" w:colLast="0"/>
      <w:bookmarkEnd w:id="145"/>
    </w:p>
    <w:p w14:paraId="2EB3A8B2" w14:textId="77777777" w:rsidR="00D923F3" w:rsidRDefault="00784D1B">
      <w:pPr>
        <w:pStyle w:val="Cmsor2"/>
        <w:keepNext w:val="0"/>
        <w:keepLines w:val="0"/>
        <w:spacing w:before="0" w:after="0" w:line="240" w:lineRule="auto"/>
        <w:rPr>
          <w:rFonts w:ascii="Calibri" w:eastAsia="Calibri" w:hAnsi="Calibri" w:cs="Calibri"/>
          <w:b/>
          <w:sz w:val="28"/>
          <w:szCs w:val="28"/>
        </w:rPr>
      </w:pPr>
      <w:bookmarkStart w:id="146" w:name="_3c0bteoh4dlo" w:colFirst="0" w:colLast="0"/>
      <w:bookmarkEnd w:id="146"/>
      <w:r>
        <w:rPr>
          <w:rFonts w:ascii="Calibri" w:eastAsia="Calibri" w:hAnsi="Calibri" w:cs="Calibri"/>
          <w:b/>
          <w:sz w:val="28"/>
          <w:szCs w:val="28"/>
        </w:rPr>
        <w:t>Design</w:t>
      </w:r>
    </w:p>
    <w:p w14:paraId="3D5B8ECE" w14:textId="77777777" w:rsidR="00D923F3" w:rsidRDefault="00784D1B">
      <w:pPr>
        <w:spacing w:line="240" w:lineRule="auto"/>
        <w:rPr>
          <w:rFonts w:ascii="Calibri" w:eastAsia="Calibri" w:hAnsi="Calibri" w:cs="Calibri"/>
        </w:rPr>
      </w:pPr>
      <w:r>
        <w:rPr>
          <w:rFonts w:ascii="Calibri" w:eastAsia="Calibri" w:hAnsi="Calibri" w:cs="Calibri"/>
        </w:rPr>
        <w:t xml:space="preserve">Your Methods section must include a description of experimental procedures in sufficient detail to allow another researcher to repeat the methodology exactly, without requiring further information other than that included in the protocol, your Supplementary Information file (if used) and, if applicable, the linked Code and Data (please refer to the </w:t>
      </w:r>
      <w:r>
        <w:rPr>
          <w:rFonts w:ascii="Calibri" w:eastAsia="Calibri" w:hAnsi="Calibri" w:cs="Calibri"/>
          <w:b/>
        </w:rPr>
        <w:t>Code Availability</w:t>
      </w:r>
      <w:r>
        <w:rPr>
          <w:rFonts w:ascii="Calibri" w:eastAsia="Calibri" w:hAnsi="Calibri" w:cs="Calibri"/>
        </w:rPr>
        <w:t xml:space="preserve"> and </w:t>
      </w:r>
      <w:r>
        <w:rPr>
          <w:rFonts w:ascii="Calibri" w:eastAsia="Calibri" w:hAnsi="Calibri" w:cs="Calibri"/>
          <w:b/>
        </w:rPr>
        <w:t>Data availability</w:t>
      </w:r>
      <w:r>
        <w:rPr>
          <w:rFonts w:ascii="Calibri" w:eastAsia="Calibri" w:hAnsi="Calibri" w:cs="Calibri"/>
        </w:rPr>
        <w:t xml:space="preserve"> statements below).</w:t>
      </w:r>
    </w:p>
    <w:p w14:paraId="7C823C04" w14:textId="77777777" w:rsidR="00D923F3" w:rsidRDefault="00784D1B">
      <w:pPr>
        <w:spacing w:line="240" w:lineRule="auto"/>
        <w:ind w:left="720"/>
        <w:rPr>
          <w:rFonts w:ascii="Calibri" w:eastAsia="Calibri" w:hAnsi="Calibri" w:cs="Calibri"/>
        </w:rPr>
      </w:pPr>
      <w:r>
        <w:rPr>
          <w:rFonts w:ascii="Calibri" w:eastAsia="Calibri" w:hAnsi="Calibri" w:cs="Calibri"/>
        </w:rPr>
        <w:t xml:space="preserve"> </w:t>
      </w:r>
    </w:p>
    <w:p w14:paraId="2B4554B9" w14:textId="77777777" w:rsidR="00D923F3" w:rsidRDefault="00784D1B">
      <w:pPr>
        <w:spacing w:line="240" w:lineRule="auto"/>
        <w:rPr>
          <w:rFonts w:ascii="Calibri" w:eastAsia="Calibri" w:hAnsi="Calibri" w:cs="Calibri"/>
        </w:rPr>
      </w:pPr>
      <w:r>
        <w:rPr>
          <w:rFonts w:ascii="Calibri" w:eastAsia="Calibri" w:hAnsi="Calibri" w:cs="Calibri"/>
        </w:rPr>
        <w:t>Provide full descriptions of any outcome-neutral criteria and positive controls. These quality checks might include the absence of floor or ceiling effects in data distributions, positive controls, or other quality checks that are orthogonal to the experimental hypotheses.</w:t>
      </w:r>
    </w:p>
    <w:p w14:paraId="1DD00D02" w14:textId="77777777" w:rsidR="00D923F3" w:rsidRDefault="00D923F3">
      <w:pPr>
        <w:spacing w:line="240" w:lineRule="auto"/>
        <w:rPr>
          <w:rFonts w:ascii="Calibri" w:eastAsia="Calibri" w:hAnsi="Calibri" w:cs="Calibri"/>
        </w:rPr>
      </w:pPr>
    </w:p>
    <w:p w14:paraId="518FCA5C" w14:textId="77777777" w:rsidR="00D923F3" w:rsidRDefault="00784D1B">
      <w:pPr>
        <w:pStyle w:val="Cmsor1"/>
        <w:keepNext w:val="0"/>
        <w:keepLines w:val="0"/>
        <w:spacing w:before="0" w:after="0" w:line="240" w:lineRule="auto"/>
        <w:rPr>
          <w:rFonts w:ascii="Calibri" w:eastAsia="Calibri" w:hAnsi="Calibri" w:cs="Calibri"/>
          <w:sz w:val="22"/>
          <w:szCs w:val="22"/>
        </w:rPr>
      </w:pPr>
      <w:bookmarkStart w:id="147" w:name="_pfkox3x6rqy9" w:colFirst="0" w:colLast="0"/>
      <w:bookmarkEnd w:id="147"/>
      <w:r>
        <w:rPr>
          <w:rFonts w:ascii="Calibri" w:eastAsia="Calibri" w:hAnsi="Calibri" w:cs="Calibri"/>
          <w:sz w:val="22"/>
          <w:szCs w:val="22"/>
        </w:rPr>
        <w:t xml:space="preserve">You must have a statement on </w:t>
      </w:r>
      <w:r>
        <w:rPr>
          <w:rFonts w:ascii="Calibri" w:eastAsia="Calibri" w:hAnsi="Calibri" w:cs="Calibri"/>
          <w:b/>
          <w:sz w:val="22"/>
          <w:szCs w:val="22"/>
        </w:rPr>
        <w:t>randomization</w:t>
      </w:r>
      <w:r>
        <w:rPr>
          <w:rFonts w:ascii="Calibri" w:eastAsia="Calibri" w:hAnsi="Calibri" w:cs="Calibri"/>
          <w:sz w:val="22"/>
          <w:szCs w:val="22"/>
        </w:rPr>
        <w:t xml:space="preserve"> in the Methods, if applicable.</w:t>
      </w:r>
    </w:p>
    <w:p w14:paraId="145313F3" w14:textId="77777777" w:rsidR="00D923F3" w:rsidRDefault="00D923F3"/>
    <w:p w14:paraId="523113AA" w14:textId="77777777" w:rsidR="00D923F3" w:rsidRDefault="00784D1B">
      <w:pPr>
        <w:pStyle w:val="Cmsor1"/>
        <w:keepNext w:val="0"/>
        <w:keepLines w:val="0"/>
        <w:spacing w:before="0" w:after="0" w:line="240" w:lineRule="auto"/>
        <w:rPr>
          <w:rFonts w:ascii="Calibri" w:eastAsia="Calibri" w:hAnsi="Calibri" w:cs="Calibri"/>
          <w:sz w:val="22"/>
          <w:szCs w:val="22"/>
        </w:rPr>
      </w:pPr>
      <w:bookmarkStart w:id="148" w:name="_b7io7p1aiept" w:colFirst="0" w:colLast="0"/>
      <w:bookmarkEnd w:id="148"/>
      <w:r>
        <w:rPr>
          <w:rFonts w:ascii="Calibri" w:eastAsia="Calibri" w:hAnsi="Calibri" w:cs="Calibri"/>
          <w:sz w:val="22"/>
          <w:szCs w:val="22"/>
        </w:rPr>
        <w:t>For experimental studies, make it clear whether the design is within-subjects, between-subjects, mixed, or other.</w:t>
      </w:r>
    </w:p>
    <w:p w14:paraId="3FCC380D" w14:textId="77777777" w:rsidR="00D923F3" w:rsidRDefault="00D923F3">
      <w:pPr>
        <w:pStyle w:val="Cmsor1"/>
        <w:keepNext w:val="0"/>
        <w:keepLines w:val="0"/>
        <w:spacing w:before="0" w:after="0" w:line="240" w:lineRule="auto"/>
        <w:rPr>
          <w:rFonts w:ascii="Calibri" w:eastAsia="Calibri" w:hAnsi="Calibri" w:cs="Calibri"/>
          <w:sz w:val="22"/>
          <w:szCs w:val="22"/>
        </w:rPr>
      </w:pPr>
      <w:bookmarkStart w:id="149" w:name="_hv444jxe3cvs" w:colFirst="0" w:colLast="0"/>
      <w:bookmarkEnd w:id="149"/>
    </w:p>
    <w:p w14:paraId="188F15A7" w14:textId="77777777" w:rsidR="00D923F3" w:rsidRDefault="00784D1B">
      <w:pPr>
        <w:pStyle w:val="Cmsor1"/>
        <w:keepNext w:val="0"/>
        <w:keepLines w:val="0"/>
        <w:spacing w:before="0" w:after="0" w:line="240" w:lineRule="auto"/>
        <w:rPr>
          <w:rFonts w:ascii="Calibri" w:eastAsia="Calibri" w:hAnsi="Calibri" w:cs="Calibri"/>
          <w:sz w:val="22"/>
          <w:szCs w:val="22"/>
        </w:rPr>
      </w:pPr>
      <w:bookmarkStart w:id="150" w:name="_6h6b44j9bede" w:colFirst="0" w:colLast="0"/>
      <w:bookmarkEnd w:id="150"/>
      <w:r>
        <w:rPr>
          <w:rFonts w:ascii="Calibri" w:eastAsia="Calibri" w:hAnsi="Calibri" w:cs="Calibri"/>
          <w:sz w:val="22"/>
          <w:szCs w:val="22"/>
        </w:rPr>
        <w:t xml:space="preserve">You must have a statement indicating whether </w:t>
      </w:r>
      <w:r>
        <w:rPr>
          <w:rFonts w:ascii="Calibri" w:eastAsia="Calibri" w:hAnsi="Calibri" w:cs="Calibri"/>
          <w:b/>
          <w:sz w:val="22"/>
          <w:szCs w:val="22"/>
        </w:rPr>
        <w:t>blinding</w:t>
      </w:r>
      <w:r>
        <w:rPr>
          <w:rFonts w:ascii="Calibri" w:eastAsia="Calibri" w:hAnsi="Calibri" w:cs="Calibri"/>
          <w:sz w:val="22"/>
          <w:szCs w:val="22"/>
        </w:rPr>
        <w:t xml:space="preserve"> will be used in the Methods, if applicable. If there will be no blinding, this must be clearly stated in the manuscript, as follows: "Data collection and analysis will not be performed blind to the conditions of the experiments.”</w:t>
      </w:r>
    </w:p>
    <w:p w14:paraId="443E73B8" w14:textId="77777777" w:rsidR="00D923F3" w:rsidRDefault="00D923F3">
      <w:pPr>
        <w:spacing w:line="240" w:lineRule="auto"/>
        <w:rPr>
          <w:rFonts w:ascii="Calibri" w:eastAsia="Calibri" w:hAnsi="Calibri" w:cs="Calibri"/>
        </w:rPr>
      </w:pPr>
    </w:p>
    <w:p w14:paraId="2AEA41B2" w14:textId="77777777" w:rsidR="00D923F3" w:rsidRDefault="00784D1B">
      <w:pPr>
        <w:spacing w:line="240" w:lineRule="auto"/>
        <w:rPr>
          <w:rFonts w:ascii="Calibri" w:eastAsia="Calibri" w:hAnsi="Calibri" w:cs="Calibri"/>
        </w:rPr>
      </w:pPr>
      <w:r>
        <w:rPr>
          <w:rFonts w:ascii="Calibri" w:eastAsia="Calibri" w:hAnsi="Calibri" w:cs="Calibri"/>
        </w:rPr>
        <w:t xml:space="preserve">If your manuscript reports the results of a </w:t>
      </w:r>
      <w:r>
        <w:rPr>
          <w:rFonts w:ascii="Calibri" w:eastAsia="Calibri" w:hAnsi="Calibri" w:cs="Calibri"/>
          <w:b/>
        </w:rPr>
        <w:t>Phase 2 or 3 randomized controlled trial</w:t>
      </w:r>
      <w:r>
        <w:rPr>
          <w:rFonts w:ascii="Calibri" w:eastAsia="Calibri" w:hAnsi="Calibri" w:cs="Calibri"/>
        </w:rPr>
        <w:t>, you should also attach the CONSORT checklist with your submission.</w:t>
      </w:r>
    </w:p>
    <w:p w14:paraId="77E71A0F" w14:textId="77777777" w:rsidR="00D923F3" w:rsidRDefault="00D923F3">
      <w:pPr>
        <w:pStyle w:val="Cmsor3"/>
        <w:keepNext w:val="0"/>
        <w:keepLines w:val="0"/>
        <w:spacing w:before="0" w:after="0" w:line="240" w:lineRule="auto"/>
        <w:rPr>
          <w:rFonts w:ascii="Calibri" w:eastAsia="Calibri" w:hAnsi="Calibri" w:cs="Calibri"/>
          <w:b/>
          <w:color w:val="000000"/>
        </w:rPr>
      </w:pPr>
      <w:bookmarkStart w:id="151" w:name="_af2debhp0apz" w:colFirst="0" w:colLast="0"/>
      <w:bookmarkEnd w:id="151"/>
    </w:p>
    <w:p w14:paraId="77DFADD4" w14:textId="77777777" w:rsidR="00D923F3" w:rsidRDefault="00784D1B">
      <w:pPr>
        <w:pStyle w:val="Cmsor3"/>
        <w:keepNext w:val="0"/>
        <w:keepLines w:val="0"/>
        <w:spacing w:before="0" w:after="0" w:line="240" w:lineRule="auto"/>
        <w:rPr>
          <w:rFonts w:ascii="Calibri" w:eastAsia="Calibri" w:hAnsi="Calibri" w:cs="Calibri"/>
          <w:b/>
          <w:color w:val="000000"/>
        </w:rPr>
      </w:pPr>
      <w:bookmarkStart w:id="152" w:name="_x5xzkvo93gpg" w:colFirst="0" w:colLast="0"/>
      <w:bookmarkEnd w:id="152"/>
      <w:r>
        <w:rPr>
          <w:rFonts w:ascii="Calibri" w:eastAsia="Calibri" w:hAnsi="Calibri" w:cs="Calibri"/>
          <w:b/>
          <w:color w:val="000000"/>
        </w:rPr>
        <w:t>Sampling plan</w:t>
      </w:r>
    </w:p>
    <w:p w14:paraId="5B1C8BEF" w14:textId="77777777" w:rsidR="00D923F3" w:rsidRDefault="00784D1B">
      <w:pPr>
        <w:spacing w:line="240" w:lineRule="auto"/>
        <w:rPr>
          <w:rFonts w:ascii="Calibri" w:eastAsia="Calibri" w:hAnsi="Calibri" w:cs="Calibri"/>
        </w:rPr>
      </w:pPr>
      <w:r>
        <w:rPr>
          <w:rFonts w:ascii="Calibri" w:eastAsia="Calibri" w:hAnsi="Calibri" w:cs="Calibri"/>
        </w:rPr>
        <w:lastRenderedPageBreak/>
        <w:t xml:space="preserve">Studies involving </w:t>
      </w:r>
      <w:proofErr w:type="spellStart"/>
      <w:r>
        <w:rPr>
          <w:rFonts w:ascii="Calibri" w:eastAsia="Calibri" w:hAnsi="Calibri" w:cs="Calibri"/>
        </w:rPr>
        <w:t>Neyman</w:t>
      </w:r>
      <w:proofErr w:type="spellEnd"/>
      <w:r>
        <w:rPr>
          <w:rFonts w:ascii="Calibri" w:eastAsia="Calibri" w:hAnsi="Calibri" w:cs="Calibri"/>
        </w:rPr>
        <w:t xml:space="preserve">-Pearson inference must include a statistical </w:t>
      </w:r>
      <w:r>
        <w:rPr>
          <w:rFonts w:ascii="Calibri" w:eastAsia="Calibri" w:hAnsi="Calibri" w:cs="Calibri"/>
          <w:b/>
        </w:rPr>
        <w:t>power analysis</w:t>
      </w:r>
      <w:r>
        <w:rPr>
          <w:rFonts w:ascii="Calibri" w:eastAsia="Calibri" w:hAnsi="Calibri" w:cs="Calibri"/>
        </w:rPr>
        <w:t xml:space="preserve">. Estimated effect sizes should be justified with reference to the existing literature. Since publication bias overinflates published estimates of effect size, power analysis must be based on the </w:t>
      </w:r>
      <w:r>
        <w:rPr>
          <w:rFonts w:ascii="Calibri" w:eastAsia="Calibri" w:hAnsi="Calibri" w:cs="Calibri"/>
          <w:b/>
        </w:rPr>
        <w:t>lowest</w:t>
      </w:r>
      <w:r>
        <w:rPr>
          <w:rFonts w:ascii="Calibri" w:eastAsia="Calibri" w:hAnsi="Calibri" w:cs="Calibri"/>
        </w:rPr>
        <w:t xml:space="preserve"> available or meaningful estimate of the effect size. For frequentist analysis plans, the a priori power must be </w:t>
      </w:r>
      <w:r>
        <w:rPr>
          <w:rFonts w:ascii="Calibri" w:eastAsia="Calibri" w:hAnsi="Calibri" w:cs="Calibri"/>
          <w:b/>
        </w:rPr>
        <w:t>0.95 or higher</w:t>
      </w:r>
      <w:r>
        <w:rPr>
          <w:rFonts w:ascii="Calibri" w:eastAsia="Calibri" w:hAnsi="Calibri" w:cs="Calibri"/>
        </w:rPr>
        <w:t xml:space="preserve"> for all proposed hypothesis tests. In the case of highly uncertain effect sizes, a variable sample size and interim data analysis is permissible but with inspection points stated in advance, appropriate Type I error correction for ‘peeking’ employed, and a final stopping rule for data collection outlined.</w:t>
      </w:r>
    </w:p>
    <w:p w14:paraId="71313BA5" w14:textId="77777777" w:rsidR="00D923F3" w:rsidRDefault="00D923F3">
      <w:pPr>
        <w:spacing w:line="240" w:lineRule="auto"/>
        <w:rPr>
          <w:rFonts w:ascii="Calibri" w:eastAsia="Calibri" w:hAnsi="Calibri" w:cs="Calibri"/>
        </w:rPr>
      </w:pPr>
    </w:p>
    <w:p w14:paraId="08CA1165" w14:textId="77777777" w:rsidR="00D923F3" w:rsidRDefault="00784D1B">
      <w:pPr>
        <w:spacing w:line="240" w:lineRule="auto"/>
        <w:rPr>
          <w:rFonts w:ascii="Calibri" w:eastAsia="Calibri" w:hAnsi="Calibri" w:cs="Calibri"/>
        </w:rPr>
      </w:pPr>
      <w:r>
        <w:rPr>
          <w:rFonts w:ascii="Calibri" w:eastAsia="Calibri" w:hAnsi="Calibri" w:cs="Calibri"/>
        </w:rPr>
        <w:t xml:space="preserve">Methods involving Bayesian hypothesis testing are encouraged. For studies involving analyses with Bayes factors, the predictions of the theory must be specified so that a Bayes factor can be calculated. Authors should indicate what distribution will be used to represent the predictions of the theory and how its parameters will be specified.   For inference by Bayes factors, authors must be able to guarantee data collection until </w:t>
      </w:r>
      <w:proofErr w:type="spellStart"/>
      <w:r>
        <w:rPr>
          <w:rFonts w:ascii="Calibri" w:eastAsia="Calibri" w:hAnsi="Calibri" w:cs="Calibri"/>
        </w:rPr>
        <w:t>theBayes</w:t>
      </w:r>
      <w:proofErr w:type="spellEnd"/>
      <w:r>
        <w:rPr>
          <w:rFonts w:ascii="Calibri" w:eastAsia="Calibri" w:hAnsi="Calibri" w:cs="Calibri"/>
        </w:rPr>
        <w:t xml:space="preserve"> factor is at least 10 times in </w:t>
      </w:r>
      <w:proofErr w:type="spellStart"/>
      <w:r>
        <w:rPr>
          <w:rFonts w:ascii="Calibri" w:eastAsia="Calibri" w:hAnsi="Calibri" w:cs="Calibri"/>
        </w:rPr>
        <w:t>favour</w:t>
      </w:r>
      <w:proofErr w:type="spellEnd"/>
      <w:r>
        <w:rPr>
          <w:rFonts w:ascii="Calibri" w:eastAsia="Calibri" w:hAnsi="Calibri" w:cs="Calibri"/>
        </w:rPr>
        <w:t xml:space="preserve"> of the experimental hypothesis over the null hypothesis (or vice versa). Authors with resource limitations are permitted to specify a maximum feasible sample size at which data collection must cease regardless of the Bayes factor; however to be eligible for advance acceptance this number must be sufficiently large that inconclusive results at this sample size would nevertheless be an important message for the field.</w:t>
      </w:r>
    </w:p>
    <w:p w14:paraId="4B0A0B42" w14:textId="77777777" w:rsidR="00D923F3" w:rsidRDefault="00D923F3">
      <w:pPr>
        <w:spacing w:line="240" w:lineRule="auto"/>
        <w:rPr>
          <w:rFonts w:ascii="Calibri" w:eastAsia="Calibri" w:hAnsi="Calibri" w:cs="Calibri"/>
        </w:rPr>
      </w:pPr>
    </w:p>
    <w:p w14:paraId="5B5ECC53" w14:textId="77777777" w:rsidR="00D923F3" w:rsidRDefault="00784D1B">
      <w:pPr>
        <w:spacing w:line="240" w:lineRule="auto"/>
        <w:rPr>
          <w:rFonts w:ascii="Calibri" w:eastAsia="Calibri" w:hAnsi="Calibri" w:cs="Calibri"/>
        </w:rPr>
      </w:pPr>
      <w:r>
        <w:rPr>
          <w:rFonts w:ascii="Calibri" w:eastAsia="Calibri" w:hAnsi="Calibri" w:cs="Calibri"/>
        </w:rPr>
        <w:t>Regardless of sampling method, you must list all criteria for</w:t>
      </w:r>
      <w:r>
        <w:rPr>
          <w:rFonts w:ascii="Calibri" w:eastAsia="Calibri" w:hAnsi="Calibri" w:cs="Calibri"/>
          <w:b/>
        </w:rPr>
        <w:t xml:space="preserve"> data inclusion </w:t>
      </w:r>
      <w:r>
        <w:rPr>
          <w:rFonts w:ascii="Calibri" w:eastAsia="Calibri" w:hAnsi="Calibri" w:cs="Calibri"/>
        </w:rPr>
        <w:t>and/or</w:t>
      </w:r>
      <w:r>
        <w:rPr>
          <w:rFonts w:ascii="Calibri" w:eastAsia="Calibri" w:hAnsi="Calibri" w:cs="Calibri"/>
          <w:b/>
        </w:rPr>
        <w:t xml:space="preserve"> data exclusion</w:t>
      </w:r>
      <w:r>
        <w:rPr>
          <w:rFonts w:ascii="Calibri" w:eastAsia="Calibri" w:hAnsi="Calibri" w:cs="Calibri"/>
        </w:rPr>
        <w:t xml:space="preserve"> and how this affects your sampling strategy. This includes a full description of proposed sample characteristics. Procedures for objectively defining exclusion criteria due to technical errors or for any other reasons must be specified, including details of how and under what conditions data would be replaced. These details must be summarized in the mandatory </w:t>
      </w:r>
      <w:r>
        <w:rPr>
          <w:rFonts w:ascii="Calibri" w:eastAsia="Calibri" w:hAnsi="Calibri" w:cs="Calibri"/>
          <w:b/>
        </w:rPr>
        <w:t>Design table</w:t>
      </w:r>
      <w:r>
        <w:rPr>
          <w:rFonts w:ascii="Calibri" w:eastAsia="Calibri" w:hAnsi="Calibri" w:cs="Calibri"/>
        </w:rPr>
        <w:t xml:space="preserve"> (Table 1).</w:t>
      </w:r>
    </w:p>
    <w:p w14:paraId="5ED174D3" w14:textId="77777777" w:rsidR="00D923F3" w:rsidRDefault="00D923F3">
      <w:pPr>
        <w:pStyle w:val="Cmsor2"/>
        <w:keepNext w:val="0"/>
        <w:keepLines w:val="0"/>
        <w:spacing w:before="0" w:after="0" w:line="240" w:lineRule="auto"/>
        <w:rPr>
          <w:rFonts w:ascii="Calibri" w:eastAsia="Calibri" w:hAnsi="Calibri" w:cs="Calibri"/>
          <w:b/>
          <w:sz w:val="34"/>
          <w:szCs w:val="34"/>
        </w:rPr>
      </w:pPr>
      <w:bookmarkStart w:id="153" w:name="_hvygo6e5hnnl" w:colFirst="0" w:colLast="0"/>
      <w:bookmarkEnd w:id="153"/>
    </w:p>
    <w:p w14:paraId="247BB957" w14:textId="77777777" w:rsidR="00D923F3" w:rsidRDefault="00784D1B">
      <w:pPr>
        <w:pStyle w:val="Cmsor2"/>
        <w:keepNext w:val="0"/>
        <w:keepLines w:val="0"/>
        <w:spacing w:before="0" w:after="0" w:line="240" w:lineRule="auto"/>
        <w:rPr>
          <w:rFonts w:ascii="Calibri" w:eastAsia="Calibri" w:hAnsi="Calibri" w:cs="Calibri"/>
          <w:b/>
          <w:sz w:val="28"/>
          <w:szCs w:val="28"/>
        </w:rPr>
      </w:pPr>
      <w:bookmarkStart w:id="154" w:name="_5w73peohap5j" w:colFirst="0" w:colLast="0"/>
      <w:bookmarkEnd w:id="154"/>
      <w:r>
        <w:rPr>
          <w:rFonts w:ascii="Calibri" w:eastAsia="Calibri" w:hAnsi="Calibri" w:cs="Calibri"/>
          <w:b/>
          <w:sz w:val="28"/>
          <w:szCs w:val="28"/>
        </w:rPr>
        <w:t>Analysis Plan</w:t>
      </w:r>
    </w:p>
    <w:p w14:paraId="39820DA8" w14:textId="77777777" w:rsidR="00D923F3" w:rsidRDefault="00784D1B">
      <w:pPr>
        <w:spacing w:line="240" w:lineRule="auto"/>
        <w:rPr>
          <w:rFonts w:ascii="Calibri" w:eastAsia="Calibri" w:hAnsi="Calibri" w:cs="Calibri"/>
        </w:rPr>
      </w:pPr>
      <w:r>
        <w:rPr>
          <w:rFonts w:ascii="Calibri" w:eastAsia="Calibri" w:hAnsi="Calibri" w:cs="Calibri"/>
        </w:rPr>
        <w:t>Your proposed analysis pipeline must include all pre-processing steps, and a precise description of all planned analyses (including appropriate correction for multiple comparisons if applicable). Any covariates or regressors must be stated. Where analysis decisions are contingent on the outcome of prior analyses, these contingencies must be specified and adhered to.</w:t>
      </w:r>
    </w:p>
    <w:p w14:paraId="4D52B1B5" w14:textId="77777777" w:rsidR="00D923F3" w:rsidRDefault="00784D1B">
      <w:pPr>
        <w:spacing w:line="240" w:lineRule="auto"/>
        <w:ind w:left="720"/>
        <w:rPr>
          <w:rFonts w:ascii="Calibri" w:eastAsia="Calibri" w:hAnsi="Calibri" w:cs="Calibri"/>
          <w:sz w:val="18"/>
          <w:szCs w:val="18"/>
        </w:rPr>
      </w:pPr>
      <w:r>
        <w:rPr>
          <w:rFonts w:ascii="Calibri" w:eastAsia="Calibri" w:hAnsi="Calibri" w:cs="Calibri"/>
          <w:sz w:val="18"/>
          <w:szCs w:val="18"/>
        </w:rPr>
        <w:t xml:space="preserve"> </w:t>
      </w:r>
    </w:p>
    <w:p w14:paraId="7878581F" w14:textId="77777777" w:rsidR="00D923F3" w:rsidRDefault="00784D1B">
      <w:pPr>
        <w:spacing w:line="240" w:lineRule="auto"/>
        <w:rPr>
          <w:rFonts w:ascii="Calibri" w:eastAsia="Calibri" w:hAnsi="Calibri" w:cs="Calibri"/>
        </w:rPr>
      </w:pPr>
      <w:r>
        <w:rPr>
          <w:rFonts w:ascii="Calibri" w:eastAsia="Calibri" w:hAnsi="Calibri" w:cs="Calibri"/>
        </w:rPr>
        <w:t xml:space="preserve">Do not include exploratory analyses in the Stage 1 protocol. These should be reported in the Stage 2 manuscript, under the heading </w:t>
      </w:r>
      <w:r>
        <w:rPr>
          <w:rFonts w:ascii="Calibri" w:eastAsia="Calibri" w:hAnsi="Calibri" w:cs="Calibri"/>
          <w:b/>
        </w:rPr>
        <w:t>Exploratory Analyses</w:t>
      </w:r>
      <w:r>
        <w:rPr>
          <w:rFonts w:ascii="Calibri" w:eastAsia="Calibri" w:hAnsi="Calibri" w:cs="Calibri"/>
        </w:rPr>
        <w:t>.</w:t>
      </w:r>
    </w:p>
    <w:p w14:paraId="3BD9A8A1" w14:textId="77777777" w:rsidR="00D923F3" w:rsidRDefault="00D923F3">
      <w:pPr>
        <w:spacing w:line="240" w:lineRule="auto"/>
        <w:rPr>
          <w:rFonts w:ascii="Calibri" w:eastAsia="Calibri" w:hAnsi="Calibri" w:cs="Calibri"/>
        </w:rPr>
      </w:pPr>
    </w:p>
    <w:p w14:paraId="2826FCA2" w14:textId="77777777" w:rsidR="00D923F3" w:rsidRDefault="00784D1B">
      <w:pPr>
        <w:spacing w:line="240" w:lineRule="auto"/>
        <w:rPr>
          <w:rFonts w:ascii="Calibri" w:eastAsia="Calibri" w:hAnsi="Calibri" w:cs="Calibri"/>
          <w:b/>
          <w:color w:val="FF0000"/>
        </w:rPr>
      </w:pPr>
      <w:r>
        <w:rPr>
          <w:rFonts w:ascii="Calibri" w:eastAsia="Calibri" w:hAnsi="Calibri" w:cs="Calibri"/>
          <w:b/>
          <w:color w:val="FF0000"/>
        </w:rPr>
        <w:t>Should you need to deviate in any way from the description of your work in the Methods after acceptance in principle, you must seek editorial feedback first (before implementing these changes).</w:t>
      </w:r>
    </w:p>
    <w:p w14:paraId="7AB6AC03" w14:textId="77777777" w:rsidR="00D923F3" w:rsidRDefault="00D923F3">
      <w:pPr>
        <w:pStyle w:val="Cmsor1"/>
        <w:keepNext w:val="0"/>
        <w:keepLines w:val="0"/>
        <w:spacing w:before="0" w:after="0" w:line="240" w:lineRule="auto"/>
        <w:rPr>
          <w:rFonts w:ascii="Calibri" w:eastAsia="Calibri" w:hAnsi="Calibri" w:cs="Calibri"/>
          <w:b/>
          <w:sz w:val="42"/>
          <w:szCs w:val="42"/>
        </w:rPr>
      </w:pPr>
      <w:bookmarkStart w:id="155" w:name="_vh6elquntocl" w:colFirst="0" w:colLast="0"/>
      <w:bookmarkEnd w:id="155"/>
    </w:p>
    <w:p w14:paraId="4CF1F523"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56" w:name="_8ky6xw9d7iji" w:colFirst="0" w:colLast="0"/>
      <w:bookmarkEnd w:id="156"/>
      <w:r>
        <w:rPr>
          <w:rFonts w:ascii="Calibri" w:eastAsia="Calibri" w:hAnsi="Calibri" w:cs="Calibri"/>
          <w:b/>
          <w:sz w:val="42"/>
          <w:szCs w:val="42"/>
        </w:rPr>
        <w:t>Data availability</w:t>
      </w:r>
    </w:p>
    <w:p w14:paraId="795617E7" w14:textId="77777777" w:rsidR="00D923F3" w:rsidRDefault="00784D1B">
      <w:pPr>
        <w:spacing w:line="240" w:lineRule="auto"/>
        <w:rPr>
          <w:rFonts w:ascii="Calibri" w:eastAsia="Calibri" w:hAnsi="Calibri" w:cs="Calibri"/>
        </w:rPr>
      </w:pPr>
      <w:r>
        <w:rPr>
          <w:rFonts w:ascii="Calibri" w:eastAsia="Calibri" w:hAnsi="Calibri" w:cs="Calibri"/>
        </w:rPr>
        <w:t xml:space="preserve">For Registered Reports, </w:t>
      </w:r>
      <w:r>
        <w:rPr>
          <w:rFonts w:ascii="Calibri" w:eastAsia="Calibri" w:hAnsi="Calibri" w:cs="Calibri"/>
          <w:b/>
        </w:rPr>
        <w:t>public sharing of data and materials upon acceptance</w:t>
      </w:r>
      <w:r>
        <w:rPr>
          <w:rFonts w:ascii="Calibri" w:eastAsia="Calibri" w:hAnsi="Calibri" w:cs="Calibri"/>
        </w:rPr>
        <w:t xml:space="preserve"> for publication of the Stage 2 manuscript</w:t>
      </w:r>
      <w:r>
        <w:rPr>
          <w:rFonts w:ascii="Calibri" w:eastAsia="Calibri" w:hAnsi="Calibri" w:cs="Calibri"/>
          <w:b/>
        </w:rPr>
        <w:t xml:space="preserve"> is mandatory</w:t>
      </w:r>
      <w:r>
        <w:rPr>
          <w:rFonts w:ascii="Calibri" w:eastAsia="Calibri" w:hAnsi="Calibri" w:cs="Calibri"/>
        </w:rPr>
        <w:t>. Please include a statement committing to sharing your raw data and materials on acceptance of your Stage 2 manuscript. Please deposit any pilot data that you may have already collected. Pilot data should be made accessible for peer-review, but can be placed under embargo until Stage 2 acceptance.</w:t>
      </w:r>
    </w:p>
    <w:p w14:paraId="76DFF11A"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57" w:name="_obpsy0lgx8w0" w:colFirst="0" w:colLast="0"/>
      <w:bookmarkEnd w:id="157"/>
      <w:r>
        <w:rPr>
          <w:rFonts w:ascii="Calibri" w:eastAsia="Calibri" w:hAnsi="Calibri" w:cs="Calibri"/>
          <w:b/>
          <w:sz w:val="42"/>
          <w:szCs w:val="42"/>
        </w:rPr>
        <w:t xml:space="preserve"> </w:t>
      </w:r>
    </w:p>
    <w:p w14:paraId="083159C6"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58" w:name="_v3xn7y51vn90" w:colFirst="0" w:colLast="0"/>
      <w:bookmarkEnd w:id="158"/>
      <w:r>
        <w:rPr>
          <w:rFonts w:ascii="Calibri" w:eastAsia="Calibri" w:hAnsi="Calibri" w:cs="Calibri"/>
          <w:b/>
          <w:sz w:val="42"/>
          <w:szCs w:val="42"/>
        </w:rPr>
        <w:lastRenderedPageBreak/>
        <w:t>Code availability</w:t>
      </w:r>
    </w:p>
    <w:p w14:paraId="684DC6FC" w14:textId="77777777" w:rsidR="00D923F3" w:rsidRDefault="00784D1B">
      <w:pPr>
        <w:spacing w:line="240" w:lineRule="auto"/>
        <w:rPr>
          <w:rFonts w:ascii="Calibri" w:eastAsia="Calibri" w:hAnsi="Calibri" w:cs="Calibri"/>
        </w:rPr>
      </w:pPr>
      <w:r>
        <w:rPr>
          <w:rFonts w:ascii="Calibri" w:eastAsia="Calibri" w:hAnsi="Calibri" w:cs="Calibri"/>
        </w:rPr>
        <w:t xml:space="preserve">For Registered Reports, </w:t>
      </w:r>
      <w:r>
        <w:rPr>
          <w:rFonts w:ascii="Calibri" w:eastAsia="Calibri" w:hAnsi="Calibri" w:cs="Calibri"/>
          <w:b/>
        </w:rPr>
        <w:t>public sharing of all code upon acceptance</w:t>
      </w:r>
      <w:r>
        <w:rPr>
          <w:rFonts w:ascii="Calibri" w:eastAsia="Calibri" w:hAnsi="Calibri" w:cs="Calibri"/>
        </w:rPr>
        <w:t xml:space="preserve"> for publication of the Stage 2 manuscript </w:t>
      </w:r>
      <w:r>
        <w:rPr>
          <w:rFonts w:ascii="Calibri" w:eastAsia="Calibri" w:hAnsi="Calibri" w:cs="Calibri"/>
          <w:b/>
        </w:rPr>
        <w:t>is mandatory</w:t>
      </w:r>
      <w:r>
        <w:rPr>
          <w:rFonts w:ascii="Calibri" w:eastAsia="Calibri" w:hAnsi="Calibri" w:cs="Calibri"/>
        </w:rPr>
        <w:t xml:space="preserve">. Please include a statement committing to sharing all code on acceptance of your Stage 2 manuscript. The Code availability statement must be included separately from the Data availability statement. Please provide a link (e.g. GitHub, </w:t>
      </w:r>
      <w:proofErr w:type="spellStart"/>
      <w:r>
        <w:rPr>
          <w:rFonts w:ascii="Calibri" w:eastAsia="Calibri" w:hAnsi="Calibri" w:cs="Calibri"/>
        </w:rPr>
        <w:t>osf</w:t>
      </w:r>
      <w:proofErr w:type="spellEnd"/>
      <w:r>
        <w:rPr>
          <w:rFonts w:ascii="Calibri" w:eastAsia="Calibri" w:hAnsi="Calibri" w:cs="Calibri"/>
        </w:rPr>
        <w:t xml:space="preserve">) to a live version of your code. Code used to simulate data, conduct power analyses, and </w:t>
      </w:r>
      <w:proofErr w:type="spellStart"/>
      <w:r>
        <w:rPr>
          <w:rFonts w:ascii="Calibri" w:eastAsia="Calibri" w:hAnsi="Calibri" w:cs="Calibri"/>
        </w:rPr>
        <w:t>analyse</w:t>
      </w:r>
      <w:proofErr w:type="spellEnd"/>
      <w:r>
        <w:rPr>
          <w:rFonts w:ascii="Calibri" w:eastAsia="Calibri" w:hAnsi="Calibri" w:cs="Calibri"/>
        </w:rPr>
        <w:t xml:space="preserve"> pilot data should be made accessible in the same location. The code must be made available for peer-review, but can be placed under public embargo until Stage 2 acceptance.</w:t>
      </w:r>
    </w:p>
    <w:p w14:paraId="0AD7AB62" w14:textId="77777777" w:rsidR="00D923F3" w:rsidRDefault="00784D1B">
      <w:pPr>
        <w:spacing w:line="240" w:lineRule="auto"/>
        <w:rPr>
          <w:rFonts w:ascii="Calibri" w:eastAsia="Calibri" w:hAnsi="Calibri" w:cs="Calibri"/>
          <w:sz w:val="42"/>
          <w:szCs w:val="42"/>
        </w:rPr>
      </w:pPr>
      <w:r>
        <w:rPr>
          <w:rFonts w:ascii="Calibri" w:eastAsia="Calibri" w:hAnsi="Calibri" w:cs="Calibri"/>
          <w:sz w:val="42"/>
          <w:szCs w:val="42"/>
        </w:rPr>
        <w:t xml:space="preserve"> </w:t>
      </w:r>
    </w:p>
    <w:p w14:paraId="0ED68F6B"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59" w:name="_wv0gj0dgrmeo" w:colFirst="0" w:colLast="0"/>
      <w:bookmarkEnd w:id="159"/>
      <w:r>
        <w:rPr>
          <w:rFonts w:ascii="Calibri" w:eastAsia="Calibri" w:hAnsi="Calibri" w:cs="Calibri"/>
          <w:b/>
          <w:sz w:val="42"/>
          <w:szCs w:val="42"/>
        </w:rPr>
        <w:t>Results</w:t>
      </w:r>
    </w:p>
    <w:p w14:paraId="5848B3EB" w14:textId="77777777" w:rsidR="00D923F3" w:rsidRDefault="00784D1B">
      <w:pPr>
        <w:spacing w:line="240" w:lineRule="auto"/>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Results </w:t>
      </w:r>
      <w:r>
        <w:rPr>
          <w:rFonts w:ascii="Calibri" w:eastAsia="Calibri" w:hAnsi="Calibri" w:cs="Calibri"/>
        </w:rPr>
        <w:t xml:space="preserve">section. </w:t>
      </w:r>
    </w:p>
    <w:p w14:paraId="782B131D" w14:textId="77777777" w:rsidR="00D923F3" w:rsidRDefault="00784D1B">
      <w:pPr>
        <w:spacing w:line="240" w:lineRule="auto"/>
        <w:rPr>
          <w:rFonts w:ascii="Calibri" w:eastAsia="Calibri" w:hAnsi="Calibri" w:cs="Calibri"/>
          <w:sz w:val="42"/>
          <w:szCs w:val="42"/>
        </w:rPr>
      </w:pPr>
      <w:r>
        <w:rPr>
          <w:rFonts w:ascii="Calibri" w:eastAsia="Calibri" w:hAnsi="Calibri" w:cs="Calibri"/>
          <w:sz w:val="42"/>
          <w:szCs w:val="42"/>
        </w:rPr>
        <w:t xml:space="preserve"> </w:t>
      </w:r>
    </w:p>
    <w:p w14:paraId="27892A16"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60" w:name="_n45umupwgeta" w:colFirst="0" w:colLast="0"/>
      <w:bookmarkEnd w:id="160"/>
      <w:r>
        <w:rPr>
          <w:rFonts w:ascii="Calibri" w:eastAsia="Calibri" w:hAnsi="Calibri" w:cs="Calibri"/>
          <w:b/>
          <w:sz w:val="42"/>
          <w:szCs w:val="42"/>
        </w:rPr>
        <w:t>Discussion</w:t>
      </w:r>
    </w:p>
    <w:p w14:paraId="54204CDB" w14:textId="77777777" w:rsidR="00D923F3" w:rsidRDefault="00784D1B">
      <w:pPr>
        <w:spacing w:line="240" w:lineRule="auto"/>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p>
    <w:p w14:paraId="7631569B" w14:textId="77777777" w:rsidR="00D923F3" w:rsidRDefault="00784D1B">
      <w:pPr>
        <w:spacing w:line="240" w:lineRule="auto"/>
        <w:rPr>
          <w:rFonts w:ascii="Calibri" w:eastAsia="Calibri" w:hAnsi="Calibri" w:cs="Calibri"/>
          <w:b/>
          <w:sz w:val="42"/>
          <w:szCs w:val="42"/>
        </w:rPr>
      </w:pPr>
      <w:r>
        <w:rPr>
          <w:rFonts w:ascii="Calibri" w:eastAsia="Calibri" w:hAnsi="Calibri" w:cs="Calibri"/>
          <w:sz w:val="42"/>
          <w:szCs w:val="42"/>
        </w:rPr>
        <w:t xml:space="preserve"> </w:t>
      </w:r>
      <w:r>
        <w:rPr>
          <w:rFonts w:ascii="Calibri" w:eastAsia="Calibri" w:hAnsi="Calibri" w:cs="Calibri"/>
          <w:b/>
          <w:sz w:val="42"/>
          <w:szCs w:val="42"/>
        </w:rPr>
        <w:t xml:space="preserve"> </w:t>
      </w:r>
    </w:p>
    <w:p w14:paraId="5DD46B79"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61" w:name="_55me02ptpjfj" w:colFirst="0" w:colLast="0"/>
      <w:bookmarkStart w:id="162" w:name="_mdjadefs2vka" w:colFirst="0" w:colLast="0"/>
      <w:bookmarkEnd w:id="161"/>
      <w:bookmarkEnd w:id="162"/>
      <w:r>
        <w:rPr>
          <w:rFonts w:ascii="Calibri" w:eastAsia="Calibri" w:hAnsi="Calibri" w:cs="Calibri"/>
          <w:b/>
          <w:sz w:val="42"/>
          <w:szCs w:val="42"/>
        </w:rPr>
        <w:t>Acknowledgements</w:t>
      </w:r>
    </w:p>
    <w:p w14:paraId="392BE1D7" w14:textId="77777777" w:rsidR="00D923F3" w:rsidRDefault="00784D1B">
      <w:pPr>
        <w:spacing w:line="240" w:lineRule="auto"/>
        <w:rPr>
          <w:rFonts w:ascii="Calibri" w:eastAsia="Calibri" w:hAnsi="Calibri" w:cs="Calibri"/>
        </w:rPr>
      </w:pPr>
      <w:r>
        <w:rPr>
          <w:rFonts w:ascii="Calibri" w:eastAsia="Calibri" w:hAnsi="Calibri" w:cs="Calibri"/>
        </w:rPr>
        <w:t>Please ensure that you acknowledge all funding sources that supported the work reported in your manuscript and provide grant or contribution numbers in an Acknowledgments section after the references. Indicate what role the funder(s) had in the conceptualization, design, data collection, analysis, decision to publish, or preparation of the manuscript. If any of this information could be perceived as a competing interest, ensure that it is also included in your competing interests statement. If the funder(s) have/had no role, please include the following statement: “</w:t>
      </w:r>
      <w:r>
        <w:rPr>
          <w:rFonts w:ascii="Calibri" w:eastAsia="Calibri" w:hAnsi="Calibri" w:cs="Calibri"/>
          <w:b/>
        </w:rPr>
        <w:t>The funders have/had no role in study design, data collection and analysis, decision to publish or preparation of the manuscript.</w:t>
      </w:r>
      <w:r>
        <w:rPr>
          <w:rFonts w:ascii="Calibri" w:eastAsia="Calibri" w:hAnsi="Calibri" w:cs="Calibri"/>
        </w:rPr>
        <w:t>” If no specific funding supported the work, include the following statement: “</w:t>
      </w:r>
      <w:r>
        <w:rPr>
          <w:rFonts w:ascii="Calibri" w:eastAsia="Calibri" w:hAnsi="Calibri" w:cs="Calibri"/>
          <w:b/>
        </w:rPr>
        <w:t>The authors received no specific funding for this work.</w:t>
      </w:r>
      <w:r>
        <w:rPr>
          <w:rFonts w:ascii="Calibri" w:eastAsia="Calibri" w:hAnsi="Calibri" w:cs="Calibri"/>
        </w:rPr>
        <w:t>” Keep other acknowledgements brief and do not include effusive comments.</w:t>
      </w:r>
    </w:p>
    <w:p w14:paraId="6383C99F"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63" w:name="_wvd57wep2hh3" w:colFirst="0" w:colLast="0"/>
      <w:bookmarkEnd w:id="163"/>
      <w:r>
        <w:rPr>
          <w:rFonts w:ascii="Calibri" w:eastAsia="Calibri" w:hAnsi="Calibri" w:cs="Calibri"/>
          <w:b/>
          <w:sz w:val="42"/>
          <w:szCs w:val="42"/>
        </w:rPr>
        <w:t xml:space="preserve"> </w:t>
      </w:r>
    </w:p>
    <w:p w14:paraId="51DAD4C4"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64" w:name="_ridkkf2yzxxx" w:colFirst="0" w:colLast="0"/>
      <w:bookmarkEnd w:id="164"/>
      <w:r>
        <w:rPr>
          <w:rFonts w:ascii="Calibri" w:eastAsia="Calibri" w:hAnsi="Calibri" w:cs="Calibri"/>
          <w:b/>
          <w:sz w:val="42"/>
          <w:szCs w:val="42"/>
        </w:rPr>
        <w:t>Author contributions</w:t>
      </w:r>
    </w:p>
    <w:p w14:paraId="532154A5" w14:textId="77777777" w:rsidR="00D923F3" w:rsidRDefault="00784D1B">
      <w:pPr>
        <w:spacing w:line="240" w:lineRule="auto"/>
        <w:rPr>
          <w:rFonts w:ascii="Calibri" w:eastAsia="Calibri" w:hAnsi="Calibri" w:cs="Calibri"/>
        </w:rPr>
      </w:pPr>
      <w:r>
        <w:rPr>
          <w:rFonts w:ascii="Calibri" w:eastAsia="Calibri" w:hAnsi="Calibri" w:cs="Calibri"/>
        </w:rPr>
        <w:t xml:space="preserve">We require authors to include an author contributions statement of their individual contributions to the paper -- such as experimental work, project planning, data analysis, </w:t>
      </w:r>
      <w:proofErr w:type="spellStart"/>
      <w:r>
        <w:rPr>
          <w:rFonts w:ascii="Calibri" w:eastAsia="Calibri" w:hAnsi="Calibri" w:cs="Calibri"/>
        </w:rPr>
        <w:t>etc</w:t>
      </w:r>
      <w:proofErr w:type="spellEnd"/>
      <w:r>
        <w:rPr>
          <w:rFonts w:ascii="Calibri" w:eastAsia="Calibri" w:hAnsi="Calibri" w:cs="Calibri"/>
        </w:rPr>
        <w:t xml:space="preserve"> (see the </w:t>
      </w:r>
      <w:proofErr w:type="spellStart"/>
      <w:r>
        <w:rPr>
          <w:rFonts w:ascii="Calibri" w:eastAsia="Calibri" w:hAnsi="Calibri" w:cs="Calibri"/>
        </w:rPr>
        <w:t>CRediT</w:t>
      </w:r>
      <w:proofErr w:type="spellEnd"/>
      <w:r>
        <w:rPr>
          <w:rFonts w:ascii="Calibri" w:eastAsia="Calibri" w:hAnsi="Calibri" w:cs="Calibri"/>
        </w:rPr>
        <w:t xml:space="preserve"> taxonomy for relevant contributor roles:</w:t>
      </w:r>
      <w:hyperlink r:id="rId7">
        <w:r>
          <w:rPr>
            <w:rFonts w:ascii="Calibri" w:eastAsia="Calibri" w:hAnsi="Calibri" w:cs="Calibri"/>
          </w:rPr>
          <w:t xml:space="preserve"> </w:t>
        </w:r>
      </w:hyperlink>
      <w:hyperlink r:id="rId8">
        <w:r>
          <w:rPr>
            <w:rFonts w:ascii="Calibri" w:eastAsia="Calibri" w:hAnsi="Calibri" w:cs="Calibri"/>
            <w:color w:val="1155CC"/>
            <w:u w:val="single"/>
          </w:rPr>
          <w:t>https://casrai.org/credit/</w:t>
        </w:r>
      </w:hyperlink>
      <w:r>
        <w:rPr>
          <w:rFonts w:ascii="Calibri" w:eastAsia="Calibri" w:hAnsi="Calibri" w:cs="Calibri"/>
        </w:rPr>
        <w:t xml:space="preserve">). The statement should be short, and refer to authors by their initials. For details please see the Authorship section of our joint Nature Research Editorial policies at </w:t>
      </w:r>
      <w:hyperlink r:id="rId9">
        <w:r>
          <w:rPr>
            <w:rFonts w:ascii="Calibri" w:eastAsia="Calibri" w:hAnsi="Calibri" w:cs="Calibri"/>
            <w:color w:val="1155CC"/>
            <w:u w:val="single"/>
          </w:rPr>
          <w:t>http://www.nature.com/authors/editorial_policies/authorship.html</w:t>
        </w:r>
      </w:hyperlink>
      <w:r>
        <w:rPr>
          <w:rFonts w:ascii="Calibri" w:eastAsia="Calibri" w:hAnsi="Calibri" w:cs="Calibri"/>
        </w:rPr>
        <w:t xml:space="preserve"> </w:t>
      </w:r>
    </w:p>
    <w:p w14:paraId="40B917EE" w14:textId="77777777" w:rsidR="00D923F3" w:rsidRDefault="00D923F3">
      <w:pPr>
        <w:spacing w:line="240" w:lineRule="auto"/>
        <w:rPr>
          <w:rFonts w:ascii="Calibri" w:eastAsia="Calibri" w:hAnsi="Calibri" w:cs="Calibri"/>
          <w:b/>
          <w:sz w:val="42"/>
          <w:szCs w:val="42"/>
        </w:rPr>
      </w:pPr>
    </w:p>
    <w:p w14:paraId="17D7E512" w14:textId="77777777" w:rsidR="00D923F3" w:rsidRDefault="00784D1B">
      <w:pPr>
        <w:spacing w:line="240" w:lineRule="auto"/>
        <w:rPr>
          <w:rFonts w:ascii="Calibri" w:eastAsia="Calibri" w:hAnsi="Calibri" w:cs="Calibri"/>
          <w:b/>
          <w:sz w:val="42"/>
          <w:szCs w:val="42"/>
        </w:rPr>
      </w:pPr>
      <w:r>
        <w:rPr>
          <w:rFonts w:ascii="Calibri" w:eastAsia="Calibri" w:hAnsi="Calibri" w:cs="Calibri"/>
          <w:b/>
          <w:sz w:val="42"/>
          <w:szCs w:val="42"/>
        </w:rPr>
        <w:t>Competing interests</w:t>
      </w:r>
    </w:p>
    <w:p w14:paraId="507BB4B0" w14:textId="77777777" w:rsidR="00D923F3" w:rsidRDefault="00784D1B">
      <w:pPr>
        <w:spacing w:line="240" w:lineRule="auto"/>
        <w:rPr>
          <w:rFonts w:ascii="Calibri" w:eastAsia="Calibri" w:hAnsi="Calibri" w:cs="Calibri"/>
        </w:rPr>
      </w:pPr>
      <w:r>
        <w:rPr>
          <w:rFonts w:ascii="Calibri" w:eastAsia="Calibri" w:hAnsi="Calibri" w:cs="Calibri"/>
        </w:rPr>
        <w:t xml:space="preserve">We ask authors to declare both financial and non-financial competing interests. For more details, see </w:t>
      </w:r>
      <w:hyperlink r:id="rId10" w:anchor="competing">
        <w:r>
          <w:rPr>
            <w:rFonts w:ascii="Calibri" w:eastAsia="Calibri" w:hAnsi="Calibri" w:cs="Calibri"/>
            <w:color w:val="1155CC"/>
            <w:u w:val="single"/>
          </w:rPr>
          <w:t>https://www.nature.com/srep/journal-policies/editorial-policies#competing</w:t>
        </w:r>
      </w:hyperlink>
      <w:r>
        <w:rPr>
          <w:rFonts w:ascii="Calibri" w:eastAsia="Calibri" w:hAnsi="Calibri" w:cs="Calibri"/>
        </w:rPr>
        <w:t>. If you have no financial or non-financial competing interests, please state so: “The authors declare no competing interests.”</w:t>
      </w:r>
    </w:p>
    <w:p w14:paraId="34CF92EA" w14:textId="77777777" w:rsidR="00D923F3" w:rsidRDefault="00784D1B">
      <w:pPr>
        <w:spacing w:line="240" w:lineRule="auto"/>
        <w:rPr>
          <w:rFonts w:ascii="Calibri" w:eastAsia="Calibri" w:hAnsi="Calibri" w:cs="Calibri"/>
          <w:i/>
          <w:sz w:val="42"/>
          <w:szCs w:val="42"/>
        </w:rPr>
      </w:pPr>
      <w:r>
        <w:rPr>
          <w:rFonts w:ascii="Calibri" w:eastAsia="Calibri" w:hAnsi="Calibri" w:cs="Calibri"/>
          <w:sz w:val="42"/>
          <w:szCs w:val="42"/>
        </w:rPr>
        <w:lastRenderedPageBreak/>
        <w:t xml:space="preserve"> </w:t>
      </w:r>
    </w:p>
    <w:p w14:paraId="1A43DFB8" w14:textId="77777777" w:rsidR="00D923F3" w:rsidRDefault="00784D1B">
      <w:pPr>
        <w:spacing w:line="240" w:lineRule="auto"/>
        <w:rPr>
          <w:rFonts w:ascii="Calibri" w:eastAsia="Calibri" w:hAnsi="Calibri" w:cs="Calibri"/>
          <w:b/>
          <w:sz w:val="42"/>
          <w:szCs w:val="42"/>
        </w:rPr>
      </w:pPr>
      <w:r>
        <w:rPr>
          <w:rFonts w:ascii="Calibri" w:eastAsia="Calibri" w:hAnsi="Calibri" w:cs="Calibri"/>
          <w:b/>
          <w:sz w:val="42"/>
          <w:szCs w:val="42"/>
        </w:rPr>
        <w:t>Figures</w:t>
      </w:r>
    </w:p>
    <w:p w14:paraId="38EA5EF9" w14:textId="77777777" w:rsidR="00D923F3" w:rsidRDefault="00784D1B">
      <w:pPr>
        <w:spacing w:line="240" w:lineRule="auto"/>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p>
    <w:p w14:paraId="124A5B17"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65" w:name="_wbmlk2iy1qsw" w:colFirst="0" w:colLast="0"/>
      <w:bookmarkEnd w:id="165"/>
      <w:r>
        <w:rPr>
          <w:rFonts w:ascii="Calibri" w:eastAsia="Calibri" w:hAnsi="Calibri" w:cs="Calibri"/>
          <w:b/>
          <w:sz w:val="42"/>
          <w:szCs w:val="42"/>
        </w:rPr>
        <w:t xml:space="preserve"> </w:t>
      </w:r>
    </w:p>
    <w:p w14:paraId="499532A8"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66" w:name="_1r3wz94tf58i" w:colFirst="0" w:colLast="0"/>
      <w:bookmarkEnd w:id="166"/>
      <w:r>
        <w:rPr>
          <w:rFonts w:ascii="Calibri" w:eastAsia="Calibri" w:hAnsi="Calibri" w:cs="Calibri"/>
          <w:b/>
          <w:sz w:val="42"/>
          <w:szCs w:val="42"/>
        </w:rPr>
        <w:t>Figure Legends</w:t>
      </w:r>
    </w:p>
    <w:p w14:paraId="7BC544CC" w14:textId="77777777" w:rsidR="00D923F3" w:rsidRDefault="00784D1B">
      <w:pPr>
        <w:spacing w:line="240" w:lineRule="auto"/>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p>
    <w:p w14:paraId="59ED4A48"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67" w:name="_5v980ihlaje4" w:colFirst="0" w:colLast="0"/>
      <w:bookmarkEnd w:id="167"/>
      <w:r>
        <w:rPr>
          <w:rFonts w:ascii="Calibri" w:eastAsia="Calibri" w:hAnsi="Calibri" w:cs="Calibri"/>
          <w:b/>
          <w:sz w:val="42"/>
          <w:szCs w:val="42"/>
        </w:rPr>
        <w:t xml:space="preserve"> </w:t>
      </w:r>
    </w:p>
    <w:p w14:paraId="7F4795E0"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68" w:name="_dz5w9vw0a4hh" w:colFirst="0" w:colLast="0"/>
      <w:bookmarkEnd w:id="168"/>
      <w:r>
        <w:rPr>
          <w:rFonts w:ascii="Calibri" w:eastAsia="Calibri" w:hAnsi="Calibri" w:cs="Calibri"/>
          <w:b/>
          <w:sz w:val="42"/>
          <w:szCs w:val="42"/>
        </w:rPr>
        <w:t>Table 1. Design Table</w:t>
      </w:r>
    </w:p>
    <w:p w14:paraId="784DBDE3" w14:textId="77777777" w:rsidR="00D923F3" w:rsidRDefault="00784D1B">
      <w:pPr>
        <w:spacing w:line="240" w:lineRule="auto"/>
        <w:rPr>
          <w:rFonts w:ascii="Calibri" w:eastAsia="Calibri" w:hAnsi="Calibri" w:cs="Calibri"/>
        </w:rPr>
      </w:pPr>
      <w:r>
        <w:rPr>
          <w:rFonts w:ascii="Calibri" w:eastAsia="Calibri" w:hAnsi="Calibri" w:cs="Calibri"/>
        </w:rPr>
        <w:t xml:space="preserve">You must include this mandatory </w:t>
      </w:r>
      <w:r>
        <w:rPr>
          <w:rFonts w:ascii="Calibri" w:eastAsia="Calibri" w:hAnsi="Calibri" w:cs="Calibri"/>
          <w:b/>
        </w:rPr>
        <w:t>Design table</w:t>
      </w:r>
      <w:r>
        <w:rPr>
          <w:rFonts w:ascii="Calibri" w:eastAsia="Calibri" w:hAnsi="Calibri" w:cs="Calibri"/>
        </w:rPr>
        <w:t>. The columns are prescribed; the number of rows will depend on the number of research questions you will address in your Registered Report.</w:t>
      </w:r>
    </w:p>
    <w:p w14:paraId="597AB60F" w14:textId="77777777" w:rsidR="00D923F3" w:rsidRDefault="00D923F3">
      <w:pPr>
        <w:spacing w:line="240" w:lineRule="auto"/>
        <w:rPr>
          <w:rFonts w:ascii="Calibri" w:eastAsia="Calibri" w:hAnsi="Calibri" w:cs="Calibri"/>
        </w:rPr>
      </w:pPr>
    </w:p>
    <w:p w14:paraId="53A73C62" w14:textId="77777777" w:rsidR="00D923F3" w:rsidRDefault="00784D1B">
      <w:pPr>
        <w:numPr>
          <w:ilvl w:val="0"/>
          <w:numId w:val="3"/>
        </w:numPr>
        <w:spacing w:line="240" w:lineRule="auto"/>
        <w:rPr>
          <w:rFonts w:ascii="Calibri" w:eastAsia="Calibri" w:hAnsi="Calibri" w:cs="Calibri"/>
        </w:rPr>
      </w:pPr>
      <w:r>
        <w:rPr>
          <w:rFonts w:ascii="Calibri" w:eastAsia="Calibri" w:hAnsi="Calibri" w:cs="Calibri"/>
        </w:rPr>
        <w:t xml:space="preserve">Ensure that there is an </w:t>
      </w:r>
      <w:r>
        <w:rPr>
          <w:rFonts w:ascii="Calibri" w:eastAsia="Calibri" w:hAnsi="Calibri" w:cs="Calibri"/>
          <w:b/>
        </w:rPr>
        <w:t>exact</w:t>
      </w:r>
      <w:r>
        <w:rPr>
          <w:rFonts w:ascii="Calibri" w:eastAsia="Calibri" w:hAnsi="Calibri" w:cs="Calibri"/>
        </w:rPr>
        <w:t xml:space="preserve"> correspondence between each scientific hypothesis and each statistical test. For example, it is not appropriate to write: Condition A will affect performance differently from Condition B. Instead, you must define the performance measure (e.g. Reaction Time) and the predicted direction of the difference. This would translate to, e.g.: Reaction times will be significantly higher in Condition A than Condition B.</w:t>
      </w:r>
    </w:p>
    <w:p w14:paraId="51C45AC2" w14:textId="77777777" w:rsidR="00D923F3" w:rsidRDefault="00784D1B">
      <w:pPr>
        <w:numPr>
          <w:ilvl w:val="0"/>
          <w:numId w:val="3"/>
        </w:numPr>
        <w:spacing w:line="240" w:lineRule="auto"/>
        <w:rPr>
          <w:rFonts w:ascii="Calibri" w:eastAsia="Calibri" w:hAnsi="Calibri" w:cs="Calibri"/>
        </w:rPr>
      </w:pPr>
      <w:r>
        <w:rPr>
          <w:rFonts w:ascii="Calibri" w:eastAsia="Calibri" w:hAnsi="Calibri" w:cs="Calibri"/>
        </w:rPr>
        <w:t>If your analysis strategy will depend on the results (e.g. normal vs. non-normal distribution) then specify the contingencies for making different choices, i.e. IF-THEN statements.</w:t>
      </w:r>
    </w:p>
    <w:p w14:paraId="74DAB88A" w14:textId="77777777" w:rsidR="00D923F3" w:rsidRDefault="00784D1B">
      <w:pPr>
        <w:numPr>
          <w:ilvl w:val="0"/>
          <w:numId w:val="3"/>
        </w:numPr>
        <w:spacing w:line="240" w:lineRule="auto"/>
        <w:rPr>
          <w:rFonts w:ascii="Calibri" w:eastAsia="Calibri" w:hAnsi="Calibri" w:cs="Calibri"/>
        </w:rPr>
      </w:pPr>
      <w:r>
        <w:rPr>
          <w:rFonts w:ascii="Calibri" w:eastAsia="Calibri" w:hAnsi="Calibri" w:cs="Calibri"/>
        </w:rPr>
        <w:t>You cannot interpret lack of evidence for the existence of an effect in NHST (e.g. a p&gt;0.05 in a t-test) as evidence for the absence of an effect. To be able to interpret null results, you must commit to using Bayes Factors or equivalence testing.</w:t>
      </w:r>
    </w:p>
    <w:p w14:paraId="05E66DD6" w14:textId="77777777" w:rsidR="00D923F3" w:rsidRDefault="00784D1B">
      <w:pPr>
        <w:spacing w:line="240" w:lineRule="auto"/>
        <w:ind w:left="720"/>
        <w:rPr>
          <w:rFonts w:ascii="Calibri" w:eastAsia="Calibri" w:hAnsi="Calibri" w:cs="Calibri"/>
          <w:i/>
          <w:sz w:val="20"/>
          <w:szCs w:val="20"/>
        </w:rPr>
      </w:pPr>
      <w:r>
        <w:rPr>
          <w:rFonts w:ascii="Calibri" w:eastAsia="Calibri" w:hAnsi="Calibri" w:cs="Calibri"/>
          <w:i/>
          <w:sz w:val="20"/>
          <w:szCs w:val="20"/>
        </w:rPr>
        <w:t xml:space="preserve"> </w:t>
      </w:r>
    </w:p>
    <w:tbl>
      <w:tblPr>
        <w:tblStyle w:val="a"/>
        <w:tblW w:w="91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830"/>
        <w:gridCol w:w="1830"/>
        <w:gridCol w:w="1830"/>
        <w:gridCol w:w="1830"/>
      </w:tblGrid>
      <w:tr w:rsidR="00D923F3" w14:paraId="2E41348B" w14:textId="77777777">
        <w:trPr>
          <w:trHeight w:val="1385"/>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06D33" w14:textId="77777777"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Question</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3A4227" w14:textId="77777777"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Hypothesis (if applicable)</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089921" w14:textId="77777777"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Sampling plan (e.g. power analysis)</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3AFD" w14:textId="77777777"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Analysis Plan</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CED800" w14:textId="77777777" w:rsidR="00D923F3" w:rsidRDefault="00784D1B">
            <w:pPr>
              <w:spacing w:line="240" w:lineRule="auto"/>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D923F3" w14:paraId="1EB439DA" w14:textId="77777777">
        <w:trPr>
          <w:trHeight w:val="1475"/>
        </w:trPr>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898959"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3566CE6F"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440A4D85"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5A4CAEF2"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4AE06CA1"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r w:rsidR="00D923F3" w14:paraId="1874DA25" w14:textId="77777777">
        <w:trPr>
          <w:trHeight w:val="1460"/>
        </w:trPr>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1C201D"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lastRenderedPageBreak/>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6908A9B0"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0C62A4C7"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3F58169F"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3168B1AC"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r w:rsidR="00D923F3" w14:paraId="6B707DCF" w14:textId="77777777">
        <w:trPr>
          <w:trHeight w:val="1460"/>
        </w:trPr>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E17BEE"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465C4608"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5CF78250"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1E4F1600"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c>
          <w:tcPr>
            <w:tcW w:w="1830" w:type="dxa"/>
            <w:tcBorders>
              <w:bottom w:val="single" w:sz="8" w:space="0" w:color="000000"/>
              <w:right w:val="single" w:sz="8" w:space="0" w:color="000000"/>
            </w:tcBorders>
            <w:tcMar>
              <w:top w:w="100" w:type="dxa"/>
              <w:left w:w="100" w:type="dxa"/>
              <w:bottom w:w="100" w:type="dxa"/>
              <w:right w:w="100" w:type="dxa"/>
            </w:tcMar>
          </w:tcPr>
          <w:p w14:paraId="5B0BB6CB" w14:textId="77777777" w:rsidR="00D923F3" w:rsidRDefault="00784D1B">
            <w:pPr>
              <w:spacing w:line="240" w:lineRule="auto"/>
              <w:rPr>
                <w:rFonts w:ascii="Calibri" w:eastAsia="Calibri" w:hAnsi="Calibri" w:cs="Calibri"/>
                <w:sz w:val="20"/>
                <w:szCs w:val="20"/>
              </w:rPr>
            </w:pPr>
            <w:r>
              <w:rPr>
                <w:rFonts w:ascii="Calibri" w:eastAsia="Calibri" w:hAnsi="Calibri" w:cs="Calibri"/>
                <w:sz w:val="20"/>
                <w:szCs w:val="20"/>
              </w:rPr>
              <w:t xml:space="preserve"> </w:t>
            </w:r>
          </w:p>
        </w:tc>
      </w:tr>
    </w:tbl>
    <w:p w14:paraId="559755E6" w14:textId="77777777" w:rsidR="00D923F3" w:rsidRDefault="00784D1B">
      <w:pPr>
        <w:spacing w:line="240" w:lineRule="auto"/>
        <w:rPr>
          <w:rFonts w:ascii="Calibri" w:eastAsia="Calibri" w:hAnsi="Calibri" w:cs="Calibri"/>
        </w:rPr>
      </w:pPr>
      <w:r>
        <w:rPr>
          <w:rFonts w:ascii="Calibri" w:eastAsia="Calibri" w:hAnsi="Calibri" w:cs="Calibri"/>
        </w:rPr>
        <w:t xml:space="preserve"> </w:t>
      </w:r>
    </w:p>
    <w:p w14:paraId="29C74162" w14:textId="77777777" w:rsidR="00D923F3" w:rsidRDefault="00784D1B">
      <w:pPr>
        <w:spacing w:line="240" w:lineRule="auto"/>
        <w:rPr>
          <w:rFonts w:ascii="Calibri" w:eastAsia="Calibri" w:hAnsi="Calibri" w:cs="Calibri"/>
          <w:sz w:val="42"/>
          <w:szCs w:val="42"/>
        </w:rPr>
      </w:pPr>
      <w:r>
        <w:rPr>
          <w:rFonts w:ascii="Calibri" w:eastAsia="Calibri" w:hAnsi="Calibri" w:cs="Calibri"/>
          <w:sz w:val="42"/>
          <w:szCs w:val="42"/>
        </w:rPr>
        <w:t xml:space="preserve"> </w:t>
      </w:r>
    </w:p>
    <w:p w14:paraId="5C24047F" w14:textId="77777777" w:rsidR="00D923F3" w:rsidRDefault="00784D1B">
      <w:pPr>
        <w:pStyle w:val="Cmsor1"/>
        <w:keepNext w:val="0"/>
        <w:keepLines w:val="0"/>
        <w:spacing w:before="0" w:after="0" w:line="240" w:lineRule="auto"/>
        <w:rPr>
          <w:rFonts w:ascii="Calibri" w:eastAsia="Calibri" w:hAnsi="Calibri" w:cs="Calibri"/>
          <w:b/>
          <w:sz w:val="42"/>
          <w:szCs w:val="42"/>
        </w:rPr>
      </w:pPr>
      <w:bookmarkStart w:id="169" w:name="_7gc9ix103005" w:colFirst="0" w:colLast="0"/>
      <w:bookmarkEnd w:id="169"/>
      <w:r>
        <w:rPr>
          <w:rFonts w:ascii="Calibri" w:eastAsia="Calibri" w:hAnsi="Calibri" w:cs="Calibri"/>
          <w:b/>
          <w:sz w:val="42"/>
          <w:szCs w:val="42"/>
        </w:rPr>
        <w:t>Supplementary information</w:t>
      </w:r>
    </w:p>
    <w:p w14:paraId="6CCD694E" w14:textId="77777777" w:rsidR="00D923F3" w:rsidRDefault="00784D1B">
      <w:pPr>
        <w:spacing w:line="240" w:lineRule="auto"/>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1F4DC821" w14:textId="77777777" w:rsidR="009004FD" w:rsidRDefault="00784D1B">
      <w:pPr>
        <w:spacing w:line="240" w:lineRule="auto"/>
        <w:rPr>
          <w:rFonts w:ascii="Calibri" w:eastAsia="Calibri" w:hAnsi="Calibri" w:cs="Calibri"/>
          <w:b/>
        </w:rPr>
      </w:pPr>
      <w:r>
        <w:rPr>
          <w:rFonts w:ascii="Calibri" w:eastAsia="Calibri" w:hAnsi="Calibri" w:cs="Calibri"/>
          <w:b/>
        </w:rPr>
        <w:t xml:space="preserve"> </w:t>
      </w:r>
    </w:p>
    <w:p w14:paraId="060357F5" w14:textId="77777777" w:rsidR="009004FD" w:rsidRDefault="009004FD" w:rsidP="009004FD">
      <w:pPr>
        <w:pStyle w:val="Cmsor1"/>
        <w:keepNext w:val="0"/>
        <w:keepLines w:val="0"/>
        <w:spacing w:before="0" w:after="0" w:line="240" w:lineRule="auto"/>
        <w:rPr>
          <w:rFonts w:ascii="Calibri" w:eastAsia="Calibri" w:hAnsi="Calibri" w:cs="Calibri"/>
          <w:b/>
          <w:sz w:val="42"/>
          <w:szCs w:val="42"/>
        </w:rPr>
      </w:pPr>
      <w:r>
        <w:rPr>
          <w:rFonts w:ascii="Calibri" w:eastAsia="Calibri" w:hAnsi="Calibri" w:cs="Calibri"/>
          <w:b/>
          <w:sz w:val="42"/>
          <w:szCs w:val="42"/>
        </w:rPr>
        <w:t>References</w:t>
      </w:r>
    </w:p>
    <w:p w14:paraId="49520DCC" w14:textId="77777777" w:rsidR="009004FD" w:rsidRDefault="009004FD">
      <w:pPr>
        <w:spacing w:line="240" w:lineRule="auto"/>
        <w:rPr>
          <w:rFonts w:ascii="Calibri" w:eastAsia="Calibri" w:hAnsi="Calibri" w:cs="Calibri"/>
        </w:rPr>
      </w:pPr>
    </w:p>
    <w:p w14:paraId="6BE822FF" w14:textId="77777777" w:rsidR="009004FD" w:rsidRDefault="009004FD">
      <w:pPr>
        <w:spacing w:line="240" w:lineRule="auto"/>
        <w:rPr>
          <w:rFonts w:ascii="Calibri" w:eastAsia="Calibri" w:hAnsi="Calibri" w:cs="Calibri"/>
        </w:rPr>
      </w:pPr>
    </w:p>
    <w:p w14:paraId="43939350" w14:textId="77777777" w:rsidR="00C4114E" w:rsidRPr="00C4114E" w:rsidRDefault="009004FD" w:rsidP="00C4114E">
      <w:pPr>
        <w:pStyle w:val="EndNoteBibliography"/>
        <w:ind w:left="720" w:hanging="720"/>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C4114E" w:rsidRPr="00C4114E">
        <w:t>1</w:t>
      </w:r>
      <w:r w:rsidR="00C4114E" w:rsidRPr="00C4114E">
        <w:tab/>
        <w:t xml:space="preserve">Schmuttenmaer, C. A. Exploring Dynamics in the Far-Infrared with Terahertz Spectroscopy. </w:t>
      </w:r>
      <w:r w:rsidR="00C4114E" w:rsidRPr="00C4114E">
        <w:rPr>
          <w:i/>
        </w:rPr>
        <w:t>Chemical Reviews</w:t>
      </w:r>
      <w:r w:rsidR="00C4114E" w:rsidRPr="00C4114E">
        <w:t xml:space="preserve"> </w:t>
      </w:r>
      <w:r w:rsidR="00C4114E" w:rsidRPr="00C4114E">
        <w:rPr>
          <w:b/>
        </w:rPr>
        <w:t>104</w:t>
      </w:r>
      <w:r w:rsidR="00C4114E" w:rsidRPr="00C4114E">
        <w:t>, 1759-1780, doi:10.1021/cr020685g (2004).</w:t>
      </w:r>
    </w:p>
    <w:p w14:paraId="0F873583" w14:textId="77777777" w:rsidR="00C4114E" w:rsidRPr="00C4114E" w:rsidRDefault="00C4114E" w:rsidP="00C4114E">
      <w:pPr>
        <w:pStyle w:val="EndNoteBibliography"/>
        <w:ind w:left="720" w:hanging="720"/>
      </w:pPr>
      <w:r w:rsidRPr="00C4114E">
        <w:t>2</w:t>
      </w:r>
      <w:r w:rsidRPr="00C4114E">
        <w:tab/>
        <w:t>Locatelli, M.</w:t>
      </w:r>
      <w:r w:rsidRPr="00C4114E">
        <w:rPr>
          <w:i/>
        </w:rPr>
        <w:t xml:space="preserve"> et al.</w:t>
      </w:r>
      <w:r w:rsidRPr="00C4114E">
        <w:t xml:space="preserve"> Real-time terahertz digital holography with a quantum cascade laser. </w:t>
      </w:r>
      <w:r w:rsidRPr="00C4114E">
        <w:rPr>
          <w:i/>
        </w:rPr>
        <w:t>Scientific Reports</w:t>
      </w:r>
      <w:r w:rsidRPr="00C4114E">
        <w:t xml:space="preserve"> </w:t>
      </w:r>
      <w:r w:rsidRPr="00C4114E">
        <w:rPr>
          <w:b/>
        </w:rPr>
        <w:t>5</w:t>
      </w:r>
      <w:r w:rsidRPr="00C4114E">
        <w:t>, 13566, doi:10.1038/srep13566 (2015).</w:t>
      </w:r>
    </w:p>
    <w:p w14:paraId="511CA713" w14:textId="77777777" w:rsidR="00C4114E" w:rsidRPr="00C4114E" w:rsidRDefault="00C4114E" w:rsidP="00C4114E">
      <w:pPr>
        <w:pStyle w:val="EndNoteBibliography"/>
        <w:ind w:left="720" w:hanging="720"/>
      </w:pPr>
      <w:r w:rsidRPr="00C4114E">
        <w:t>3</w:t>
      </w:r>
      <w:r w:rsidRPr="00C4114E">
        <w:tab/>
        <w:t>Nanni, E. A.</w:t>
      </w:r>
      <w:r w:rsidRPr="00C4114E">
        <w:rPr>
          <w:i/>
        </w:rPr>
        <w:t xml:space="preserve"> et al.</w:t>
      </w:r>
      <w:r w:rsidRPr="00C4114E">
        <w:t xml:space="preserve"> Terahertz-driven linear electron acceleration. </w:t>
      </w:r>
      <w:r w:rsidRPr="00C4114E">
        <w:rPr>
          <w:i/>
        </w:rPr>
        <w:t>Nature Communications</w:t>
      </w:r>
      <w:r w:rsidRPr="00C4114E">
        <w:t xml:space="preserve"> </w:t>
      </w:r>
      <w:r w:rsidRPr="00C4114E">
        <w:rPr>
          <w:b/>
        </w:rPr>
        <w:t>6</w:t>
      </w:r>
      <w:r w:rsidRPr="00C4114E">
        <w:t>, 8486, doi:10.1038/ncomms9486 (2015).</w:t>
      </w:r>
    </w:p>
    <w:p w14:paraId="53425E7D" w14:textId="77777777" w:rsidR="00C4114E" w:rsidRPr="00C4114E" w:rsidRDefault="00C4114E" w:rsidP="00C4114E">
      <w:pPr>
        <w:pStyle w:val="EndNoteBibliography"/>
        <w:ind w:left="720" w:hanging="720"/>
      </w:pPr>
      <w:r w:rsidRPr="00C4114E">
        <w:t>4</w:t>
      </w:r>
      <w:r w:rsidRPr="00C4114E">
        <w:tab/>
        <w:t>Xu, H.</w:t>
      </w:r>
      <w:r w:rsidRPr="00C4114E">
        <w:rPr>
          <w:i/>
        </w:rPr>
        <w:t xml:space="preserve"> et al.</w:t>
      </w:r>
      <w:r w:rsidRPr="00C4114E">
        <w:t xml:space="preserve"> Cascaded high-gradient terahertz-driven acceleration of relativistic electron beams. </w:t>
      </w:r>
      <w:r w:rsidRPr="00C4114E">
        <w:rPr>
          <w:i/>
        </w:rPr>
        <w:t>Nature Photonics</w:t>
      </w:r>
      <w:r w:rsidRPr="00C4114E">
        <w:t xml:space="preserve"> </w:t>
      </w:r>
      <w:r w:rsidRPr="00C4114E">
        <w:rPr>
          <w:b/>
        </w:rPr>
        <w:t>15</w:t>
      </w:r>
      <w:r w:rsidRPr="00C4114E">
        <w:t>, 426-430, doi:10.1038/s41566-021-00779-x (2021).</w:t>
      </w:r>
    </w:p>
    <w:p w14:paraId="342FD267" w14:textId="77777777" w:rsidR="00C4114E" w:rsidRPr="00C4114E" w:rsidRDefault="00C4114E" w:rsidP="00C4114E">
      <w:pPr>
        <w:pStyle w:val="EndNoteBibliography"/>
        <w:ind w:left="720" w:hanging="720"/>
      </w:pPr>
      <w:r w:rsidRPr="00C4114E">
        <w:t>5</w:t>
      </w:r>
      <w:r w:rsidRPr="00C4114E">
        <w:tab/>
        <w:t xml:space="preserve">Pálfalvi, L., Fülöp, J. A., Tóth, G. &amp; Hebling, J. Evanescent-wave proton postaccelerator driven by intense THz pulse. </w:t>
      </w:r>
      <w:r w:rsidRPr="00C4114E">
        <w:rPr>
          <w:i/>
        </w:rPr>
        <w:t>Physical Review Special Topics - Accelerators and Beams</w:t>
      </w:r>
      <w:r w:rsidRPr="00C4114E">
        <w:t xml:space="preserve"> </w:t>
      </w:r>
      <w:r w:rsidRPr="00C4114E">
        <w:rPr>
          <w:b/>
        </w:rPr>
        <w:t>17</w:t>
      </w:r>
      <w:r w:rsidRPr="00C4114E">
        <w:t>, 031301, doi:10.1103/PhysRevSTAB.17.031301 (2014).</w:t>
      </w:r>
    </w:p>
    <w:p w14:paraId="29A78FF6" w14:textId="77777777" w:rsidR="00C4114E" w:rsidRPr="00C4114E" w:rsidRDefault="00C4114E" w:rsidP="00C4114E">
      <w:pPr>
        <w:pStyle w:val="EndNoteBibliography"/>
        <w:ind w:left="720" w:hanging="720"/>
      </w:pPr>
      <w:r w:rsidRPr="00C4114E">
        <w:t>6</w:t>
      </w:r>
      <w:r w:rsidRPr="00C4114E">
        <w:tab/>
        <w:t xml:space="preserve">Fleischer, S., Zhou, Y., Field, R. W. &amp; Nelson, K. A. Molecular Orientation and Alignment by Intense Single-Cycle THz Pulses. </w:t>
      </w:r>
      <w:r w:rsidRPr="00C4114E">
        <w:rPr>
          <w:i/>
        </w:rPr>
        <w:t>Physical Review Letters</w:t>
      </w:r>
      <w:r w:rsidRPr="00C4114E">
        <w:t xml:space="preserve"> </w:t>
      </w:r>
      <w:r w:rsidRPr="00C4114E">
        <w:rPr>
          <w:b/>
        </w:rPr>
        <w:t>107</w:t>
      </w:r>
      <w:r w:rsidRPr="00C4114E">
        <w:t>, 163603, doi:10.1103/PhysRevLett.107.163603 (2011).</w:t>
      </w:r>
    </w:p>
    <w:p w14:paraId="1C4AA257" w14:textId="77777777" w:rsidR="00C4114E" w:rsidRPr="00C4114E" w:rsidRDefault="00C4114E" w:rsidP="00C4114E">
      <w:pPr>
        <w:pStyle w:val="EndNoteBibliography"/>
        <w:ind w:left="720" w:hanging="720"/>
      </w:pPr>
      <w:r w:rsidRPr="00C4114E">
        <w:t>7</w:t>
      </w:r>
      <w:r w:rsidRPr="00C4114E">
        <w:tab/>
        <w:t>Salén, P.</w:t>
      </w:r>
      <w:r w:rsidRPr="00C4114E">
        <w:rPr>
          <w:i/>
        </w:rPr>
        <w:t xml:space="preserve"> et al.</w:t>
      </w:r>
      <w:r w:rsidRPr="00C4114E">
        <w:t xml:space="preserve"> Matter manipulation with extreme terahertz light: Progress in the enabling THz technology. </w:t>
      </w:r>
      <w:r w:rsidRPr="00C4114E">
        <w:rPr>
          <w:i/>
        </w:rPr>
        <w:t>Physics Reports</w:t>
      </w:r>
      <w:r w:rsidRPr="00C4114E">
        <w:t xml:space="preserve"> </w:t>
      </w:r>
      <w:r w:rsidRPr="00C4114E">
        <w:rPr>
          <w:b/>
        </w:rPr>
        <w:t>836-837</w:t>
      </w:r>
      <w:r w:rsidRPr="00C4114E">
        <w:t>, 1-74, doi:</w:t>
      </w:r>
      <w:hyperlink r:id="rId11" w:history="1">
        <w:r w:rsidRPr="00C4114E">
          <w:rPr>
            <w:rStyle w:val="Hiperhivatkozs"/>
          </w:rPr>
          <w:t>https://doi.org/10.1016/j.physrep.2019.09.002</w:t>
        </w:r>
      </w:hyperlink>
      <w:r w:rsidRPr="00C4114E">
        <w:t xml:space="preserve"> (2019).</w:t>
      </w:r>
    </w:p>
    <w:p w14:paraId="7642B281" w14:textId="77777777" w:rsidR="00C4114E" w:rsidRPr="00C4114E" w:rsidRDefault="00C4114E" w:rsidP="00C4114E">
      <w:pPr>
        <w:pStyle w:val="EndNoteBibliography"/>
        <w:ind w:left="720" w:hanging="720"/>
      </w:pPr>
      <w:r w:rsidRPr="00C4114E">
        <w:t>8</w:t>
      </w:r>
      <w:r w:rsidRPr="00C4114E">
        <w:tab/>
        <w:t xml:space="preserve">Hebling, J., Almási, G., Kozma, I. Z. &amp; Kuhl, J. Velocity matching by pulse front tilting for large-area THz-pulse generation. </w:t>
      </w:r>
      <w:r w:rsidRPr="00C4114E">
        <w:rPr>
          <w:i/>
        </w:rPr>
        <w:t>Opt. Express</w:t>
      </w:r>
      <w:r w:rsidRPr="00C4114E">
        <w:t xml:space="preserve"> </w:t>
      </w:r>
      <w:r w:rsidRPr="00C4114E">
        <w:rPr>
          <w:b/>
        </w:rPr>
        <w:t>10</w:t>
      </w:r>
      <w:r w:rsidRPr="00C4114E">
        <w:t>, 1161-1166, doi:10.1364/OE.10.001161 (2002).</w:t>
      </w:r>
    </w:p>
    <w:p w14:paraId="77C6E2F7" w14:textId="77777777" w:rsidR="00C4114E" w:rsidRPr="00C4114E" w:rsidRDefault="00C4114E" w:rsidP="00C4114E">
      <w:pPr>
        <w:pStyle w:val="EndNoteBibliography"/>
        <w:ind w:left="720" w:hanging="720"/>
      </w:pPr>
      <w:r w:rsidRPr="00C4114E">
        <w:t>9</w:t>
      </w:r>
      <w:r w:rsidRPr="00C4114E">
        <w:tab/>
        <w:t xml:space="preserve">Hebling, J., Yeh, K.-L., Hoffmann, M. C., Bartal, B. &amp; Nelson, K. A. Generation of high-power terahertz pulses by tilted-pulse-front excitation and their application possibilities. </w:t>
      </w:r>
      <w:r w:rsidRPr="00C4114E">
        <w:rPr>
          <w:i/>
        </w:rPr>
        <w:t>J. Opt. Soc. Am. B</w:t>
      </w:r>
      <w:r w:rsidRPr="00C4114E">
        <w:t xml:space="preserve"> </w:t>
      </w:r>
      <w:r w:rsidRPr="00C4114E">
        <w:rPr>
          <w:b/>
        </w:rPr>
        <w:t>25</w:t>
      </w:r>
      <w:r w:rsidRPr="00C4114E">
        <w:t>, B6-B19, doi:10.1364/JOSAB.25.0000B6 (2008).</w:t>
      </w:r>
    </w:p>
    <w:p w14:paraId="23FE1159" w14:textId="77777777" w:rsidR="00C4114E" w:rsidRPr="00C4114E" w:rsidRDefault="00C4114E" w:rsidP="00C4114E">
      <w:pPr>
        <w:pStyle w:val="EndNoteBibliography"/>
        <w:ind w:left="720" w:hanging="720"/>
      </w:pPr>
      <w:r w:rsidRPr="00C4114E">
        <w:t>10</w:t>
      </w:r>
      <w:r w:rsidRPr="00C4114E">
        <w:tab/>
        <w:t>Zhang, B.</w:t>
      </w:r>
      <w:r w:rsidRPr="00C4114E">
        <w:rPr>
          <w:i/>
        </w:rPr>
        <w:t xml:space="preserve"> et al.</w:t>
      </w:r>
      <w:r w:rsidRPr="00C4114E">
        <w:t xml:space="preserve"> 1.4-mJ High Energy Terahertz Radiation from Lithium Niobates. </w:t>
      </w:r>
      <w:r w:rsidRPr="00C4114E">
        <w:rPr>
          <w:i/>
        </w:rPr>
        <w:t>Laser &amp; Photonics Reviews</w:t>
      </w:r>
      <w:r w:rsidRPr="00C4114E">
        <w:t xml:space="preserve"> </w:t>
      </w:r>
      <w:r w:rsidRPr="00C4114E">
        <w:rPr>
          <w:b/>
        </w:rPr>
        <w:t>15</w:t>
      </w:r>
      <w:r w:rsidRPr="00C4114E">
        <w:t>, 2000295, doi:</w:t>
      </w:r>
      <w:hyperlink r:id="rId12" w:history="1">
        <w:r w:rsidRPr="00C4114E">
          <w:rPr>
            <w:rStyle w:val="Hiperhivatkozs"/>
          </w:rPr>
          <w:t>https://doi.org/10.1002/lpor.202000295</w:t>
        </w:r>
      </w:hyperlink>
      <w:r w:rsidRPr="00C4114E">
        <w:t xml:space="preserve"> (2021).</w:t>
      </w:r>
    </w:p>
    <w:p w14:paraId="64EC414C" w14:textId="77777777" w:rsidR="00C4114E" w:rsidRPr="00C4114E" w:rsidRDefault="00C4114E" w:rsidP="00C4114E">
      <w:pPr>
        <w:pStyle w:val="EndNoteBibliography"/>
        <w:ind w:left="720" w:hanging="720"/>
      </w:pPr>
      <w:r w:rsidRPr="00C4114E">
        <w:lastRenderedPageBreak/>
        <w:t>11</w:t>
      </w:r>
      <w:r w:rsidRPr="00C4114E">
        <w:tab/>
        <w:t xml:space="preserve">Ravi, K., Huang, W. R., Carbajo, S., Wu, X. &amp; Kärtner, F. Limitations to THz generation by optical rectification using tilted pulse fronts. </w:t>
      </w:r>
      <w:r w:rsidRPr="00C4114E">
        <w:rPr>
          <w:i/>
        </w:rPr>
        <w:t>Opt. Express</w:t>
      </w:r>
      <w:r w:rsidRPr="00C4114E">
        <w:t xml:space="preserve"> </w:t>
      </w:r>
      <w:r w:rsidRPr="00C4114E">
        <w:rPr>
          <w:b/>
        </w:rPr>
        <w:t>22</w:t>
      </w:r>
      <w:r w:rsidRPr="00C4114E">
        <w:t>, 20239-20251, doi:10.1364/OE.22.020239 (2014).</w:t>
      </w:r>
    </w:p>
    <w:p w14:paraId="5691E2C4" w14:textId="77777777" w:rsidR="00C4114E" w:rsidRPr="00C4114E" w:rsidRDefault="00C4114E" w:rsidP="00C4114E">
      <w:pPr>
        <w:pStyle w:val="EndNoteBibliography"/>
        <w:ind w:left="720" w:hanging="720"/>
      </w:pPr>
      <w:r w:rsidRPr="00C4114E">
        <w:t>12</w:t>
      </w:r>
      <w:r w:rsidRPr="00C4114E">
        <w:tab/>
        <w:t xml:space="preserve">Wang, L., Kroh, T., Matlis, N. H. &amp; Kärtner, F. Full 3D + 1 modeling of tilted-pulse-front setups for single-cycle terahertz generation. </w:t>
      </w:r>
      <w:r w:rsidRPr="00C4114E">
        <w:rPr>
          <w:i/>
        </w:rPr>
        <w:t>J. Opt. Soc. Am. B</w:t>
      </w:r>
      <w:r w:rsidRPr="00C4114E">
        <w:t xml:space="preserve"> </w:t>
      </w:r>
      <w:r w:rsidRPr="00C4114E">
        <w:rPr>
          <w:b/>
        </w:rPr>
        <w:t>37</w:t>
      </w:r>
      <w:r w:rsidRPr="00C4114E">
        <w:t>, 1000-1007, doi:10.1364/JOSAB.379142 (2020).</w:t>
      </w:r>
    </w:p>
    <w:p w14:paraId="35B55118" w14:textId="77777777" w:rsidR="00C4114E" w:rsidRPr="00C4114E" w:rsidRDefault="00C4114E" w:rsidP="00C4114E">
      <w:pPr>
        <w:pStyle w:val="EndNoteBibliography"/>
        <w:ind w:left="720" w:hanging="720"/>
      </w:pPr>
      <w:r w:rsidRPr="00C4114E">
        <w:t>13</w:t>
      </w:r>
      <w:r w:rsidRPr="00C4114E">
        <w:tab/>
        <w:t>Tóth, G.</w:t>
      </w:r>
      <w:r w:rsidRPr="00C4114E">
        <w:rPr>
          <w:i/>
        </w:rPr>
        <w:t xml:space="preserve"> et al.</w:t>
      </w:r>
      <w:r w:rsidRPr="00C4114E">
        <w:t xml:space="preserve"> Performance comparison of lithium-niobate-based extremely high-field single-cycle terahertz sources [Invited]. </w:t>
      </w:r>
      <w:r w:rsidRPr="00C4114E">
        <w:rPr>
          <w:i/>
        </w:rPr>
        <w:t>Chin. Opt. Lett.</w:t>
      </w:r>
      <w:r w:rsidRPr="00C4114E">
        <w:t xml:space="preserve"> </w:t>
      </w:r>
      <w:r w:rsidRPr="00C4114E">
        <w:rPr>
          <w:b/>
        </w:rPr>
        <w:t>19</w:t>
      </w:r>
      <w:r w:rsidRPr="00C4114E">
        <w:t>, 111902 (2021).</w:t>
      </w:r>
    </w:p>
    <w:p w14:paraId="07F4E209" w14:textId="77777777" w:rsidR="00C4114E" w:rsidRPr="00C4114E" w:rsidRDefault="00C4114E" w:rsidP="00C4114E">
      <w:pPr>
        <w:pStyle w:val="EndNoteBibliography"/>
        <w:ind w:left="720" w:hanging="720"/>
      </w:pPr>
      <w:r w:rsidRPr="00C4114E">
        <w:t>14</w:t>
      </w:r>
      <w:r w:rsidRPr="00C4114E">
        <w:tab/>
        <w:t>Pálfalvi, L.</w:t>
      </w:r>
      <w:r w:rsidRPr="00C4114E">
        <w:rPr>
          <w:i/>
        </w:rPr>
        <w:t xml:space="preserve"> et al.</w:t>
      </w:r>
      <w:r w:rsidRPr="00C4114E">
        <w:t xml:space="preserve"> Numerical investigation of a scalable setup for efficient terahertz generation using a segmented tilted-pulse-front excitation. </w:t>
      </w:r>
      <w:r w:rsidRPr="00C4114E">
        <w:rPr>
          <w:i/>
        </w:rPr>
        <w:t>Opt. Express</w:t>
      </w:r>
      <w:r w:rsidRPr="00C4114E">
        <w:t xml:space="preserve"> </w:t>
      </w:r>
      <w:r w:rsidRPr="00C4114E">
        <w:rPr>
          <w:b/>
        </w:rPr>
        <w:t>25</w:t>
      </w:r>
      <w:r w:rsidRPr="00C4114E">
        <w:t>, 29560-29573, doi:10.1364/OE.25.029560 (2017).</w:t>
      </w:r>
    </w:p>
    <w:p w14:paraId="58901E5A" w14:textId="77777777" w:rsidR="00C4114E" w:rsidRPr="00C4114E" w:rsidRDefault="00C4114E" w:rsidP="00C4114E">
      <w:pPr>
        <w:pStyle w:val="EndNoteBibliography"/>
        <w:ind w:left="720" w:hanging="720"/>
      </w:pPr>
      <w:r w:rsidRPr="00C4114E">
        <w:t>15</w:t>
      </w:r>
      <w:r w:rsidRPr="00C4114E">
        <w:tab/>
        <w:t>Tóth, G.</w:t>
      </w:r>
      <w:r w:rsidRPr="00C4114E">
        <w:rPr>
          <w:i/>
        </w:rPr>
        <w:t xml:space="preserve"> et al.</w:t>
      </w:r>
      <w:r w:rsidRPr="00C4114E">
        <w:t xml:space="preserve"> Numerical investigation of imaging-free terahertz generation setup using segmented tilted-pulse-front excitation. </w:t>
      </w:r>
      <w:r w:rsidRPr="00C4114E">
        <w:rPr>
          <w:i/>
        </w:rPr>
        <w:t>Opt. Express</w:t>
      </w:r>
      <w:r w:rsidRPr="00C4114E">
        <w:t xml:space="preserve"> </w:t>
      </w:r>
      <w:r w:rsidRPr="00C4114E">
        <w:rPr>
          <w:b/>
        </w:rPr>
        <w:t>27</w:t>
      </w:r>
      <w:r w:rsidRPr="00C4114E">
        <w:t>, 7762-7775, doi:10.1364/OE.27.007762 (2019).</w:t>
      </w:r>
    </w:p>
    <w:p w14:paraId="2BE94D8B" w14:textId="77777777" w:rsidR="00C4114E" w:rsidRPr="00C4114E" w:rsidRDefault="00C4114E" w:rsidP="00C4114E">
      <w:pPr>
        <w:pStyle w:val="EndNoteBibliography"/>
        <w:ind w:left="720" w:hanging="720"/>
      </w:pPr>
      <w:r w:rsidRPr="00C4114E">
        <w:t>16</w:t>
      </w:r>
      <w:r w:rsidRPr="00C4114E">
        <w:tab/>
        <w:t>Tóth, G.</w:t>
      </w:r>
      <w:r w:rsidRPr="00C4114E">
        <w:rPr>
          <w:i/>
        </w:rPr>
        <w:t xml:space="preserve"> et al.</w:t>
      </w:r>
      <w:r w:rsidRPr="00C4114E">
        <w:t xml:space="preserve"> Single-cycle scalable terahertz pulse source in reflection geometry. </w:t>
      </w:r>
      <w:r w:rsidRPr="00C4114E">
        <w:rPr>
          <w:i/>
        </w:rPr>
        <w:t>Opt. Express</w:t>
      </w:r>
      <w:r w:rsidRPr="00C4114E">
        <w:t xml:space="preserve"> </w:t>
      </w:r>
      <w:r w:rsidRPr="00C4114E">
        <w:rPr>
          <w:b/>
        </w:rPr>
        <w:t>27</w:t>
      </w:r>
      <w:r w:rsidRPr="00C4114E">
        <w:t>, 30681-30691, doi:10.1364/OE.27.030681 (2019).</w:t>
      </w:r>
    </w:p>
    <w:p w14:paraId="3050A816" w14:textId="77777777" w:rsidR="00C4114E" w:rsidRPr="00C4114E" w:rsidRDefault="00C4114E" w:rsidP="00C4114E">
      <w:pPr>
        <w:pStyle w:val="EndNoteBibliography"/>
        <w:ind w:left="720" w:hanging="720"/>
      </w:pPr>
      <w:r w:rsidRPr="00C4114E">
        <w:t>17</w:t>
      </w:r>
      <w:r w:rsidRPr="00C4114E">
        <w:tab/>
        <w:t>Nugraha, P. S.</w:t>
      </w:r>
      <w:r w:rsidRPr="00C4114E">
        <w:rPr>
          <w:i/>
        </w:rPr>
        <w:t xml:space="preserve"> et al.</w:t>
      </w:r>
      <w:r w:rsidRPr="00C4114E">
        <w:t xml:space="preserve"> Demonstration of a tilted-pulse-front pumped plane-parallel slab terahertz source. </w:t>
      </w:r>
      <w:r w:rsidRPr="00C4114E">
        <w:rPr>
          <w:i/>
        </w:rPr>
        <w:t>Opt. Lett.</w:t>
      </w:r>
      <w:r w:rsidRPr="00C4114E">
        <w:t xml:space="preserve"> </w:t>
      </w:r>
      <w:r w:rsidRPr="00C4114E">
        <w:rPr>
          <w:b/>
        </w:rPr>
        <w:t>44</w:t>
      </w:r>
      <w:r w:rsidRPr="00C4114E">
        <w:t>, 1023-1026, doi:10.1364/OL.44.001023 (2019).</w:t>
      </w:r>
    </w:p>
    <w:p w14:paraId="214D1E9F" w14:textId="77777777" w:rsidR="00C4114E" w:rsidRPr="00C4114E" w:rsidRDefault="00C4114E" w:rsidP="00C4114E">
      <w:pPr>
        <w:pStyle w:val="EndNoteBibliography"/>
        <w:ind w:left="720" w:hanging="720"/>
      </w:pPr>
      <w:r w:rsidRPr="00C4114E">
        <w:t>18</w:t>
      </w:r>
      <w:r w:rsidRPr="00C4114E">
        <w:tab/>
        <w:t>Krizsán, G.</w:t>
      </w:r>
      <w:r w:rsidRPr="00C4114E">
        <w:rPr>
          <w:i/>
        </w:rPr>
        <w:t xml:space="preserve"> et al.</w:t>
      </w:r>
      <w:r w:rsidRPr="00C4114E">
        <w:t xml:space="preserve"> in </w:t>
      </w:r>
      <w:r w:rsidRPr="00C4114E">
        <w:rPr>
          <w:i/>
        </w:rPr>
        <w:t>2021 Conference on Lasers and Electro-Optics Europe and European Quantum Electronics Conference.</w:t>
      </w:r>
      <w:r w:rsidRPr="00C4114E">
        <w:t xml:space="preserve">  cc_3_2 (Optica Publishing Group).</w:t>
      </w:r>
    </w:p>
    <w:p w14:paraId="269C904E" w14:textId="77777777" w:rsidR="00C4114E" w:rsidRPr="00C4114E" w:rsidRDefault="00C4114E" w:rsidP="00C4114E">
      <w:pPr>
        <w:pStyle w:val="EndNoteBibliography"/>
        <w:ind w:left="720" w:hanging="720"/>
      </w:pPr>
      <w:r w:rsidRPr="00C4114E">
        <w:t>19</w:t>
      </w:r>
      <w:r w:rsidRPr="00C4114E">
        <w:tab/>
        <w:t>Polónyi, G.</w:t>
      </w:r>
      <w:r w:rsidRPr="00C4114E">
        <w:rPr>
          <w:i/>
        </w:rPr>
        <w:t xml:space="preserve"> et al.</w:t>
      </w:r>
      <w:r w:rsidRPr="00C4114E">
        <w:t xml:space="preserve"> High-energy terahertz pulses from semiconductors pumped beyond the three-photon absorption edge. </w:t>
      </w:r>
      <w:r w:rsidRPr="00C4114E">
        <w:rPr>
          <w:i/>
        </w:rPr>
        <w:t>Opt. Express</w:t>
      </w:r>
      <w:r w:rsidRPr="00C4114E">
        <w:t xml:space="preserve"> </w:t>
      </w:r>
      <w:r w:rsidRPr="00C4114E">
        <w:rPr>
          <w:b/>
        </w:rPr>
        <w:t>24</w:t>
      </w:r>
      <w:r w:rsidRPr="00C4114E">
        <w:t>, 23872-23882, doi:10.1364/OE.24.023872 (2016).</w:t>
      </w:r>
    </w:p>
    <w:p w14:paraId="5F58D24E" w14:textId="77777777" w:rsidR="00C4114E" w:rsidRPr="00C4114E" w:rsidRDefault="00C4114E" w:rsidP="00C4114E">
      <w:pPr>
        <w:pStyle w:val="EndNoteBibliography"/>
        <w:ind w:left="720" w:hanging="720"/>
      </w:pPr>
      <w:r w:rsidRPr="00C4114E">
        <w:t>20</w:t>
      </w:r>
      <w:r w:rsidRPr="00C4114E">
        <w:tab/>
        <w:t>Rice, A.</w:t>
      </w:r>
      <w:r w:rsidRPr="00C4114E">
        <w:rPr>
          <w:i/>
        </w:rPr>
        <w:t xml:space="preserve"> et al.</w:t>
      </w:r>
      <w:r w:rsidRPr="00C4114E">
        <w:t xml:space="preserve"> Terahertz optical rectification from </w:t>
      </w:r>
      <w:r w:rsidRPr="00C4114E">
        <w:rPr>
          <w:rFonts w:ascii="MS Gothic" w:eastAsia="MS Gothic" w:hAnsi="MS Gothic" w:cs="MS Gothic" w:hint="eastAsia"/>
        </w:rPr>
        <w:t>〈</w:t>
      </w:r>
      <w:r w:rsidRPr="00C4114E">
        <w:t>110</w:t>
      </w:r>
      <w:r w:rsidRPr="00C4114E">
        <w:rPr>
          <w:rFonts w:ascii="MS Gothic" w:eastAsia="MS Gothic" w:hAnsi="MS Gothic" w:cs="MS Gothic" w:hint="eastAsia"/>
        </w:rPr>
        <w:t>〉</w:t>
      </w:r>
      <w:r w:rsidRPr="00C4114E">
        <w:t xml:space="preserve"> zinc</w:t>
      </w:r>
      <w:r w:rsidRPr="00C4114E">
        <w:rPr>
          <w:rFonts w:ascii="Cambria Math" w:hAnsi="Cambria Math" w:cs="Cambria Math"/>
        </w:rPr>
        <w:t>‐</w:t>
      </w:r>
      <w:r w:rsidRPr="00C4114E">
        <w:t xml:space="preserve">blende crystals. </w:t>
      </w:r>
      <w:r w:rsidRPr="00C4114E">
        <w:rPr>
          <w:i/>
        </w:rPr>
        <w:t>Applied Physics Letters</w:t>
      </w:r>
      <w:r w:rsidRPr="00C4114E">
        <w:t xml:space="preserve"> </w:t>
      </w:r>
      <w:r w:rsidRPr="00C4114E">
        <w:rPr>
          <w:b/>
        </w:rPr>
        <w:t>64</w:t>
      </w:r>
      <w:r w:rsidRPr="00C4114E">
        <w:t>, 1324-1326, doi:10.1063/1.111922 (1994).</w:t>
      </w:r>
    </w:p>
    <w:p w14:paraId="6D88EF99" w14:textId="77777777" w:rsidR="00C4114E" w:rsidRPr="00C4114E" w:rsidRDefault="00C4114E" w:rsidP="00C4114E">
      <w:pPr>
        <w:pStyle w:val="EndNoteBibliography"/>
        <w:ind w:left="720" w:hanging="720"/>
      </w:pPr>
      <w:r w:rsidRPr="00C4114E">
        <w:t>21</w:t>
      </w:r>
      <w:r w:rsidRPr="00C4114E">
        <w:tab/>
        <w:t>Blanchard, F.</w:t>
      </w:r>
      <w:r w:rsidRPr="00C4114E">
        <w:rPr>
          <w:i/>
        </w:rPr>
        <w:t xml:space="preserve"> et al.</w:t>
      </w:r>
      <w:r w:rsidRPr="00C4114E">
        <w:t xml:space="preserve"> Generation of 1.5 μJ single-cycle terahertz pulses by optical rectification from a large aperture ZnTe crystal. </w:t>
      </w:r>
      <w:r w:rsidRPr="00C4114E">
        <w:rPr>
          <w:i/>
        </w:rPr>
        <w:t>Opt. Express</w:t>
      </w:r>
      <w:r w:rsidRPr="00C4114E">
        <w:t xml:space="preserve"> </w:t>
      </w:r>
      <w:r w:rsidRPr="00C4114E">
        <w:rPr>
          <w:b/>
        </w:rPr>
        <w:t>15</w:t>
      </w:r>
      <w:r w:rsidRPr="00C4114E">
        <w:t>, 13212-13220, doi:10.1364/OE.15.013212 (2007).</w:t>
      </w:r>
    </w:p>
    <w:p w14:paraId="395CA4B0" w14:textId="77777777" w:rsidR="00C4114E" w:rsidRPr="00C4114E" w:rsidRDefault="00C4114E" w:rsidP="00C4114E">
      <w:pPr>
        <w:pStyle w:val="EndNoteBibliography"/>
        <w:ind w:left="720" w:hanging="720"/>
      </w:pPr>
      <w:r w:rsidRPr="00C4114E">
        <w:t>22</w:t>
      </w:r>
      <w:r w:rsidRPr="00C4114E">
        <w:tab/>
        <w:t>Fülöp, J. A.</w:t>
      </w:r>
      <w:r w:rsidRPr="00C4114E">
        <w:rPr>
          <w:i/>
        </w:rPr>
        <w:t xml:space="preserve"> et al.</w:t>
      </w:r>
      <w:r w:rsidRPr="00C4114E">
        <w:t xml:space="preserve"> Highly efficient scalable monolithic semiconductor terahertz pulse source. </w:t>
      </w:r>
      <w:r w:rsidRPr="00C4114E">
        <w:rPr>
          <w:i/>
        </w:rPr>
        <w:t>Optica</w:t>
      </w:r>
      <w:r w:rsidRPr="00C4114E">
        <w:t xml:space="preserve"> </w:t>
      </w:r>
      <w:r w:rsidRPr="00C4114E">
        <w:rPr>
          <w:b/>
        </w:rPr>
        <w:t>3</w:t>
      </w:r>
      <w:r w:rsidRPr="00C4114E">
        <w:t>, 1075-1078, doi:10.1364/OPTICA.3.001075 (2016).</w:t>
      </w:r>
    </w:p>
    <w:p w14:paraId="3226C131" w14:textId="77777777" w:rsidR="00C4114E" w:rsidRPr="00C4114E" w:rsidRDefault="00C4114E" w:rsidP="00C4114E">
      <w:pPr>
        <w:pStyle w:val="EndNoteBibliography"/>
        <w:ind w:left="720" w:hanging="720"/>
      </w:pPr>
      <w:r w:rsidRPr="00C4114E">
        <w:t>23</w:t>
      </w:r>
      <w:r w:rsidRPr="00C4114E">
        <w:tab/>
        <w:t>Mbithi, N. M.</w:t>
      </w:r>
      <w:r w:rsidRPr="00C4114E">
        <w:rPr>
          <w:i/>
        </w:rPr>
        <w:t xml:space="preserve"> et al.</w:t>
      </w:r>
      <w:r w:rsidRPr="00C4114E">
        <w:t xml:space="preserve"> Investigation of terahertz pulse generation in semiconductors pumped at long infrared wavelengths. </w:t>
      </w:r>
      <w:r w:rsidRPr="00C4114E">
        <w:rPr>
          <w:i/>
        </w:rPr>
        <w:t>J. Opt. Soc. Am. B</w:t>
      </w:r>
      <w:r w:rsidRPr="00C4114E">
        <w:t xml:space="preserve"> </w:t>
      </w:r>
      <w:r w:rsidRPr="00C4114E">
        <w:rPr>
          <w:b/>
        </w:rPr>
        <w:t>39</w:t>
      </w:r>
      <w:r w:rsidRPr="00C4114E">
        <w:t>, 2684-2691, doi:10.1364/JOSAB.469552 (2022).</w:t>
      </w:r>
    </w:p>
    <w:p w14:paraId="13CE32B2" w14:textId="77777777" w:rsidR="00C4114E" w:rsidRPr="00C4114E" w:rsidRDefault="00C4114E" w:rsidP="00C4114E">
      <w:pPr>
        <w:pStyle w:val="EndNoteBibliography"/>
        <w:ind w:left="720" w:hanging="720"/>
      </w:pPr>
      <w:r w:rsidRPr="00C4114E">
        <w:t>24</w:t>
      </w:r>
      <w:r w:rsidRPr="00C4114E">
        <w:tab/>
        <w:t xml:space="preserve">Polyanskiy, M. N., Pogorelsky, I. V., Babzien, M. &amp; Palmer, M. A. Demonstration of a 2 ps, 5 TW peak power, long-wave infrared laser based on chirped-pulse amplification with mixed-isotope CO2 amplifiers. </w:t>
      </w:r>
      <w:r w:rsidRPr="00C4114E">
        <w:rPr>
          <w:i/>
        </w:rPr>
        <w:t>OSA Continuum</w:t>
      </w:r>
      <w:r w:rsidRPr="00C4114E">
        <w:t xml:space="preserve"> </w:t>
      </w:r>
      <w:r w:rsidRPr="00C4114E">
        <w:rPr>
          <w:b/>
        </w:rPr>
        <w:t>3</w:t>
      </w:r>
      <w:r w:rsidRPr="00C4114E">
        <w:t>, 459-472, doi:10.1364/OSAC.381467 (2020).</w:t>
      </w:r>
    </w:p>
    <w:p w14:paraId="687B8B7D" w14:textId="77777777" w:rsidR="00C4114E" w:rsidRPr="00C4114E" w:rsidRDefault="00C4114E" w:rsidP="00C4114E">
      <w:pPr>
        <w:pStyle w:val="EndNoteBibliography"/>
        <w:ind w:left="720" w:hanging="720"/>
      </w:pPr>
      <w:r w:rsidRPr="00C4114E">
        <w:t>25</w:t>
      </w:r>
      <w:r w:rsidRPr="00C4114E">
        <w:tab/>
        <w:t xml:space="preserve">Panagiotopoulos, P., Hastings, M. G., Kolesik, M., Tochitsky, S. &amp; Moloney, J. V. Multi-terawatt femtosecond 10 &amp;#x00B5;m laser pulses by self-compression in a CO2 cell. </w:t>
      </w:r>
      <w:r w:rsidRPr="00C4114E">
        <w:rPr>
          <w:i/>
        </w:rPr>
        <w:t>OSA Continuum</w:t>
      </w:r>
      <w:r w:rsidRPr="00C4114E">
        <w:t xml:space="preserve"> </w:t>
      </w:r>
      <w:r w:rsidRPr="00C4114E">
        <w:rPr>
          <w:b/>
        </w:rPr>
        <w:t>3</w:t>
      </w:r>
      <w:r w:rsidRPr="00C4114E">
        <w:t>, 3040-3047, doi:10.1364/OSAC.399992 (2020).</w:t>
      </w:r>
    </w:p>
    <w:p w14:paraId="66A3166C" w14:textId="77777777" w:rsidR="00C4114E" w:rsidRPr="00C4114E" w:rsidRDefault="00C4114E" w:rsidP="00C4114E">
      <w:pPr>
        <w:pStyle w:val="EndNoteBibliography"/>
        <w:ind w:left="720" w:hanging="720"/>
      </w:pPr>
      <w:r w:rsidRPr="00C4114E">
        <w:t>26</w:t>
      </w:r>
      <w:r w:rsidRPr="00C4114E">
        <w:tab/>
        <w:t>Hanna, M.</w:t>
      </w:r>
      <w:r w:rsidRPr="00C4114E">
        <w:rPr>
          <w:i/>
        </w:rPr>
        <w:t xml:space="preserve"> et al.</w:t>
      </w:r>
      <w:r w:rsidRPr="00C4114E">
        <w:t xml:space="preserve"> Nonlinear temporal compression in multipass cells: theory. </w:t>
      </w:r>
      <w:r w:rsidRPr="00C4114E">
        <w:rPr>
          <w:i/>
        </w:rPr>
        <w:t>J. Opt. Soc. Am. B</w:t>
      </w:r>
      <w:r w:rsidRPr="00C4114E">
        <w:t xml:space="preserve"> </w:t>
      </w:r>
      <w:r w:rsidRPr="00C4114E">
        <w:rPr>
          <w:b/>
        </w:rPr>
        <w:t>34</w:t>
      </w:r>
      <w:r w:rsidRPr="00C4114E">
        <w:t>, 1340-1347, doi:10.1364/JOSAB.34.001340 (2017).</w:t>
      </w:r>
    </w:p>
    <w:p w14:paraId="19A0092D" w14:textId="77777777" w:rsidR="00C4114E" w:rsidRPr="00C4114E" w:rsidRDefault="00C4114E" w:rsidP="00C4114E">
      <w:pPr>
        <w:pStyle w:val="EndNoteBibliography"/>
        <w:ind w:left="720" w:hanging="720"/>
      </w:pPr>
      <w:r w:rsidRPr="00C4114E">
        <w:t>27</w:t>
      </w:r>
      <w:r w:rsidRPr="00C4114E">
        <w:tab/>
        <w:t>Kaumanns, M.</w:t>
      </w:r>
      <w:r w:rsidRPr="00C4114E">
        <w:rPr>
          <w:i/>
        </w:rPr>
        <w:t xml:space="preserve"> et al.</w:t>
      </w:r>
      <w:r w:rsidRPr="00C4114E">
        <w:t xml:space="preserve"> Multipass spectral broadening of 18&amp;#x2009;&amp;#x2009;mJ pulses compressible from 1.3&amp;#x2009;&amp;#x2009;ps to 41&amp;#x2009;&amp;#x2009;fs. </w:t>
      </w:r>
      <w:r w:rsidRPr="00C4114E">
        <w:rPr>
          <w:i/>
        </w:rPr>
        <w:t>Opt. Lett.</w:t>
      </w:r>
      <w:r w:rsidRPr="00C4114E">
        <w:t xml:space="preserve"> </w:t>
      </w:r>
      <w:r w:rsidRPr="00C4114E">
        <w:rPr>
          <w:b/>
        </w:rPr>
        <w:t>43</w:t>
      </w:r>
      <w:r w:rsidRPr="00C4114E">
        <w:t>, 5877-5880, doi:10.1364/OL.43.005877 (2018).</w:t>
      </w:r>
    </w:p>
    <w:p w14:paraId="2B8CB1F4" w14:textId="77777777" w:rsidR="00C4114E" w:rsidRPr="00C4114E" w:rsidRDefault="00C4114E" w:rsidP="00C4114E">
      <w:pPr>
        <w:pStyle w:val="EndNoteBibliography"/>
        <w:ind w:left="720" w:hanging="720"/>
      </w:pPr>
      <w:r w:rsidRPr="00C4114E">
        <w:t>28</w:t>
      </w:r>
      <w:r w:rsidRPr="00C4114E">
        <w:tab/>
        <w:t>Lavenu, L.</w:t>
      </w:r>
      <w:r w:rsidRPr="00C4114E">
        <w:rPr>
          <w:i/>
        </w:rPr>
        <w:t xml:space="preserve"> et al.</w:t>
      </w:r>
      <w:r w:rsidRPr="00C4114E">
        <w:t xml:space="preserve"> Nonlinear pulse compression based on a gas-filled multipass cell. </w:t>
      </w:r>
      <w:r w:rsidRPr="00C4114E">
        <w:rPr>
          <w:i/>
        </w:rPr>
        <w:t>Opt. Lett.</w:t>
      </w:r>
      <w:r w:rsidRPr="00C4114E">
        <w:t xml:space="preserve"> </w:t>
      </w:r>
      <w:r w:rsidRPr="00C4114E">
        <w:rPr>
          <w:b/>
        </w:rPr>
        <w:t>43</w:t>
      </w:r>
      <w:r w:rsidRPr="00C4114E">
        <w:t>, 2252-2255, doi:10.1364/OL.43.002252 (2018).</w:t>
      </w:r>
    </w:p>
    <w:p w14:paraId="4F93B6BB" w14:textId="77777777" w:rsidR="00C4114E" w:rsidRPr="00C4114E" w:rsidRDefault="00C4114E" w:rsidP="00C4114E">
      <w:pPr>
        <w:pStyle w:val="EndNoteBibliography"/>
        <w:ind w:left="720" w:hanging="720"/>
      </w:pPr>
      <w:r w:rsidRPr="00C4114E">
        <w:t>29</w:t>
      </w:r>
      <w:r w:rsidRPr="00C4114E">
        <w:tab/>
        <w:t xml:space="preserve">Krebs, N., Probst, R. A. &amp; Riedle, E. Sub-20 fs pulses shaped directly in the UV by an acousto-optic programmable dispersive filter. </w:t>
      </w:r>
      <w:r w:rsidRPr="00C4114E">
        <w:rPr>
          <w:i/>
        </w:rPr>
        <w:t>Opt. Express</w:t>
      </w:r>
      <w:r w:rsidRPr="00C4114E">
        <w:t xml:space="preserve"> </w:t>
      </w:r>
      <w:r w:rsidRPr="00C4114E">
        <w:rPr>
          <w:b/>
        </w:rPr>
        <w:t>18</w:t>
      </w:r>
      <w:r w:rsidRPr="00C4114E">
        <w:t>, 6164-6171, doi:10.1364/OE.18.006164 (2010).</w:t>
      </w:r>
    </w:p>
    <w:p w14:paraId="70D5FCA5" w14:textId="77777777" w:rsidR="00C4114E" w:rsidRPr="00C4114E" w:rsidRDefault="00C4114E" w:rsidP="00C4114E">
      <w:pPr>
        <w:pStyle w:val="EndNoteBibliography"/>
        <w:ind w:left="720" w:hanging="720"/>
      </w:pPr>
      <w:r w:rsidRPr="00C4114E">
        <w:lastRenderedPageBreak/>
        <w:t>30</w:t>
      </w:r>
      <w:r w:rsidRPr="00C4114E">
        <w:tab/>
        <w:t>Shumakova, V.</w:t>
      </w:r>
      <w:r w:rsidRPr="00C4114E">
        <w:rPr>
          <w:i/>
        </w:rPr>
        <w:t xml:space="preserve"> et al.</w:t>
      </w:r>
      <w:r w:rsidRPr="00C4114E">
        <w:t xml:space="preserve"> Multi-millijoule few-cycle mid-infrared pulses through nonlinear self-compression in bulk. </w:t>
      </w:r>
      <w:r w:rsidRPr="00C4114E">
        <w:rPr>
          <w:i/>
        </w:rPr>
        <w:t>Nature Communications</w:t>
      </w:r>
      <w:r w:rsidRPr="00C4114E">
        <w:t xml:space="preserve"> </w:t>
      </w:r>
      <w:r w:rsidRPr="00C4114E">
        <w:rPr>
          <w:b/>
        </w:rPr>
        <w:t>7</w:t>
      </w:r>
      <w:r w:rsidRPr="00C4114E">
        <w:t>, 12877, doi:10.1038/ncomms12877 (2016).</w:t>
      </w:r>
    </w:p>
    <w:p w14:paraId="5C4A488A" w14:textId="77777777" w:rsidR="00C4114E" w:rsidRPr="00C4114E" w:rsidRDefault="00C4114E" w:rsidP="00C4114E">
      <w:pPr>
        <w:pStyle w:val="EndNoteBibliography"/>
        <w:ind w:left="720" w:hanging="720"/>
      </w:pPr>
      <w:r w:rsidRPr="00C4114E">
        <w:t>31</w:t>
      </w:r>
      <w:r w:rsidRPr="00C4114E">
        <w:tab/>
        <w:t xml:space="preserve">Beetar, J. E., Rivas, F., Gholam-Mirzaei, S., Liu, Y. &amp; Chini, M. Hollow-core fiber compression of a commercial Yb:KGW laser amplifier. </w:t>
      </w:r>
      <w:r w:rsidRPr="00C4114E">
        <w:rPr>
          <w:i/>
        </w:rPr>
        <w:t>J. Opt. Soc. Am. B</w:t>
      </w:r>
      <w:r w:rsidRPr="00C4114E">
        <w:t xml:space="preserve"> </w:t>
      </w:r>
      <w:r w:rsidRPr="00C4114E">
        <w:rPr>
          <w:b/>
        </w:rPr>
        <w:t>36</w:t>
      </w:r>
      <w:r w:rsidRPr="00C4114E">
        <w:t>, A33-A37, doi:10.1364/JOSAB.36.000A33 (2019).</w:t>
      </w:r>
    </w:p>
    <w:p w14:paraId="28CDC70D" w14:textId="77777777" w:rsidR="00C4114E" w:rsidRPr="00C4114E" w:rsidRDefault="00C4114E" w:rsidP="00C4114E">
      <w:pPr>
        <w:pStyle w:val="EndNoteBibliography"/>
        <w:ind w:left="720" w:hanging="720"/>
      </w:pPr>
      <w:r w:rsidRPr="00C4114E">
        <w:t>32</w:t>
      </w:r>
      <w:r w:rsidRPr="00C4114E">
        <w:tab/>
        <w:t xml:space="preserve">Weber, M. J. </w:t>
      </w:r>
      <w:r w:rsidRPr="00C4114E">
        <w:rPr>
          <w:i/>
        </w:rPr>
        <w:t>Handbook of optical materials</w:t>
      </w:r>
      <w:r w:rsidRPr="00C4114E">
        <w:t>.  (CRC Press, 2002).</w:t>
      </w:r>
    </w:p>
    <w:p w14:paraId="795A0D4B" w14:textId="77777777" w:rsidR="00C4114E" w:rsidRPr="00C4114E" w:rsidRDefault="00C4114E" w:rsidP="00C4114E">
      <w:pPr>
        <w:pStyle w:val="EndNoteBibliography"/>
        <w:ind w:left="720" w:hanging="720"/>
      </w:pPr>
      <w:r w:rsidRPr="00C4114E">
        <w:t>33</w:t>
      </w:r>
      <w:r w:rsidRPr="00C4114E">
        <w:tab/>
        <w:t xml:space="preserve">Tochitsky, S. Y., Ralph, J. E., Sung, C. &amp; Joshi, C. Generation of megawatt-power terahertz pulses by noncollinear difference-frequency mixing in GaAs. </w:t>
      </w:r>
      <w:r w:rsidRPr="00C4114E">
        <w:rPr>
          <w:i/>
        </w:rPr>
        <w:t>Journal of Applied Physics</w:t>
      </w:r>
      <w:r w:rsidRPr="00C4114E">
        <w:t xml:space="preserve"> </w:t>
      </w:r>
      <w:r w:rsidRPr="00C4114E">
        <w:rPr>
          <w:b/>
        </w:rPr>
        <w:t>98</w:t>
      </w:r>
      <w:r w:rsidRPr="00C4114E">
        <w:t>, 026101, doi:10.1063/1.1957123 (2005).</w:t>
      </w:r>
    </w:p>
    <w:p w14:paraId="0EBCF2B5" w14:textId="77777777" w:rsidR="00C4114E" w:rsidRPr="00C4114E" w:rsidRDefault="00C4114E" w:rsidP="00C4114E">
      <w:pPr>
        <w:pStyle w:val="EndNoteBibliography"/>
        <w:ind w:left="720" w:hanging="720"/>
      </w:pPr>
      <w:r w:rsidRPr="00C4114E">
        <w:t>34</w:t>
      </w:r>
      <w:r w:rsidRPr="00C4114E">
        <w:tab/>
        <w:t xml:space="preserve">Gattass, R. R. &amp; Mazur, E. Femtosecond laser micromachining in transparent materials. </w:t>
      </w:r>
      <w:r w:rsidRPr="00C4114E">
        <w:rPr>
          <w:i/>
        </w:rPr>
        <w:t>Nature Photonics</w:t>
      </w:r>
      <w:r w:rsidRPr="00C4114E">
        <w:t xml:space="preserve"> </w:t>
      </w:r>
      <w:r w:rsidRPr="00C4114E">
        <w:rPr>
          <w:b/>
        </w:rPr>
        <w:t>2</w:t>
      </w:r>
      <w:r w:rsidRPr="00C4114E">
        <w:t>, 219-225, doi:10.1038/nphoton.2008.47 (2008).</w:t>
      </w:r>
    </w:p>
    <w:p w14:paraId="01B7B1FF" w14:textId="77777777" w:rsidR="00C4114E" w:rsidRPr="00C4114E" w:rsidRDefault="00C4114E" w:rsidP="00C4114E">
      <w:pPr>
        <w:pStyle w:val="EndNoteBibliography"/>
        <w:ind w:left="720" w:hanging="720"/>
      </w:pPr>
      <w:r w:rsidRPr="00C4114E">
        <w:t>35</w:t>
      </w:r>
      <w:r w:rsidRPr="00C4114E">
        <w:tab/>
        <w:t>Thompson, D. E., McMullen, J. D. &amp; Anderson, D. B. Second</w:t>
      </w:r>
      <w:r w:rsidRPr="00C4114E">
        <w:rPr>
          <w:rFonts w:ascii="Cambria Math" w:hAnsi="Cambria Math" w:cs="Cambria Math"/>
        </w:rPr>
        <w:t>‐</w:t>
      </w:r>
      <w:r w:rsidRPr="00C4114E">
        <w:t>harmonic generation in GaAs ’’stack of plates’’ using high</w:t>
      </w:r>
      <w:r w:rsidRPr="00C4114E">
        <w:rPr>
          <w:rFonts w:ascii="Cambria Math" w:hAnsi="Cambria Math" w:cs="Cambria Math"/>
        </w:rPr>
        <w:t>‐</w:t>
      </w:r>
      <w:r w:rsidRPr="00C4114E">
        <w:t xml:space="preserve">power CO2 laser radiation. </w:t>
      </w:r>
      <w:r w:rsidRPr="00C4114E">
        <w:rPr>
          <w:i/>
        </w:rPr>
        <w:t>Applied Physics Letters</w:t>
      </w:r>
      <w:r w:rsidRPr="00C4114E">
        <w:t xml:space="preserve"> </w:t>
      </w:r>
      <w:r w:rsidRPr="00C4114E">
        <w:rPr>
          <w:b/>
        </w:rPr>
        <w:t>29</w:t>
      </w:r>
      <w:r w:rsidRPr="00C4114E">
        <w:t>, 113-115, doi:10.1063/1.88989 (1976).</w:t>
      </w:r>
    </w:p>
    <w:p w14:paraId="7F342580" w14:textId="77777777" w:rsidR="00C4114E" w:rsidRPr="00C4114E" w:rsidRDefault="00C4114E" w:rsidP="00C4114E">
      <w:pPr>
        <w:pStyle w:val="EndNoteBibliography"/>
        <w:ind w:left="720" w:hanging="720"/>
      </w:pPr>
      <w:r w:rsidRPr="00C4114E">
        <w:t>36</w:t>
      </w:r>
      <w:r w:rsidRPr="00C4114E">
        <w:tab/>
        <w:t>Ravi, K.</w:t>
      </w:r>
      <w:r w:rsidRPr="00C4114E">
        <w:rPr>
          <w:i/>
        </w:rPr>
        <w:t xml:space="preserve"> et al.</w:t>
      </w:r>
      <w:r w:rsidRPr="00C4114E">
        <w:t xml:space="preserve"> Theory of terahertz generation by optical rectification using tilted-pulse-fronts. </w:t>
      </w:r>
      <w:r w:rsidRPr="00C4114E">
        <w:rPr>
          <w:i/>
        </w:rPr>
        <w:t>Opt. Express</w:t>
      </w:r>
      <w:r w:rsidRPr="00C4114E">
        <w:t xml:space="preserve"> </w:t>
      </w:r>
      <w:r w:rsidRPr="00C4114E">
        <w:rPr>
          <w:b/>
        </w:rPr>
        <w:t>23</w:t>
      </w:r>
      <w:r w:rsidRPr="00C4114E">
        <w:t>, 5253-5276, doi:10.1364/OE.23.005253 (2015).</w:t>
      </w:r>
    </w:p>
    <w:p w14:paraId="0E8FA39B" w14:textId="77777777" w:rsidR="00C4114E" w:rsidRPr="00C4114E" w:rsidRDefault="00C4114E" w:rsidP="00C4114E">
      <w:pPr>
        <w:pStyle w:val="EndNoteBibliography"/>
        <w:ind w:left="720" w:hanging="720"/>
      </w:pPr>
      <w:r w:rsidRPr="00C4114E">
        <w:t>37</w:t>
      </w:r>
      <w:r w:rsidRPr="00C4114E">
        <w:tab/>
        <w:t xml:space="preserve">Ravi, K., Huang, W. R., Carbajo, S., Wu, X. J. &amp; Kartner, F. Limitations to THz generation by optical rectification using tilted pulse fronts. </w:t>
      </w:r>
      <w:r w:rsidRPr="00C4114E">
        <w:rPr>
          <w:i/>
        </w:rPr>
        <w:t>Optics Express</w:t>
      </w:r>
      <w:r w:rsidRPr="00C4114E">
        <w:t xml:space="preserve"> </w:t>
      </w:r>
      <w:r w:rsidRPr="00C4114E">
        <w:rPr>
          <w:b/>
        </w:rPr>
        <w:t>22</w:t>
      </w:r>
      <w:r w:rsidRPr="00C4114E">
        <w:t>, 20239-20251, doi:10.1364/Oe.22.020239 (2014).</w:t>
      </w:r>
    </w:p>
    <w:p w14:paraId="37841E57" w14:textId="77777777" w:rsidR="009004FD" w:rsidRDefault="009004FD">
      <w:pPr>
        <w:spacing w:line="240" w:lineRule="auto"/>
        <w:rPr>
          <w:rFonts w:ascii="Calibri" w:eastAsia="Calibri" w:hAnsi="Calibri" w:cs="Calibri"/>
        </w:rPr>
      </w:pPr>
      <w:r>
        <w:rPr>
          <w:rFonts w:ascii="Calibri" w:eastAsia="Calibri" w:hAnsi="Calibri" w:cs="Calibri"/>
        </w:rPr>
        <w:fldChar w:fldCharType="end"/>
      </w:r>
    </w:p>
    <w:sectPr w:rsidR="009004FD">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82B40"/>
    <w:multiLevelType w:val="multilevel"/>
    <w:tmpl w:val="F1FAA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56544A"/>
    <w:multiLevelType w:val="multilevel"/>
    <w:tmpl w:val="9EA0D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5033A9F"/>
    <w:multiLevelType w:val="multilevel"/>
    <w:tmpl w:val="5E86D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6158675">
    <w:abstractNumId w:val="1"/>
  </w:num>
  <w:num w:numId="2" w16cid:durableId="761682240">
    <w:abstractNumId w:val="0"/>
  </w:num>
  <w:num w:numId="3" w16cid:durableId="45784253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lés Gergő">
    <w15:presenceInfo w15:providerId="AD" w15:userId="S::HHU75J@tr.pte.hu::d5303a04-68af-4414-ad47-084a80700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ztzrtzgttrxwexfa6ve9rlv5zsetfe0p0e&quot;&gt;MyEndnoteLibrary&lt;record-ids&gt;&lt;item&gt;1&lt;/item&gt;&lt;item&gt;5&lt;/item&gt;&lt;item&gt;8&lt;/item&gt;&lt;item&gt;9&lt;/item&gt;&lt;item&gt;10&lt;/item&gt;&lt;item&gt;11&lt;/item&gt;&lt;item&gt;12&lt;/item&gt;&lt;item&gt;13&lt;/item&gt;&lt;item&gt;14&lt;/item&gt;&lt;item&gt;15&lt;/item&gt;&lt;item&gt;16&lt;/item&gt;&lt;item&gt;17&lt;/item&gt;&lt;item&gt;20&lt;/item&gt;&lt;item&gt;23&lt;/item&gt;&lt;item&gt;24&lt;/item&gt;&lt;item&gt;25&lt;/item&gt;&lt;item&gt;26&lt;/item&gt;&lt;item&gt;27&lt;/item&gt;&lt;item&gt;28&lt;/item&gt;&lt;item&gt;29&lt;/item&gt;&lt;item&gt;30&lt;/item&gt;&lt;item&gt;31&lt;/item&gt;&lt;item&gt;32&lt;/item&gt;&lt;item&gt;33&lt;/item&gt;&lt;item&gt;34&lt;/item&gt;&lt;item&gt;35&lt;/item&gt;&lt;item&gt;42&lt;/item&gt;&lt;item&gt;43&lt;/item&gt;&lt;item&gt;44&lt;/item&gt;&lt;item&gt;45&lt;/item&gt;&lt;item&gt;46&lt;/item&gt;&lt;item&gt;47&lt;/item&gt;&lt;item&gt;48&lt;/item&gt;&lt;item&gt;49&lt;/item&gt;&lt;item&gt;50&lt;/item&gt;&lt;item&gt;52&lt;/item&gt;&lt;/record-ids&gt;&lt;/item&gt;&lt;/Libraries&gt;"/>
  </w:docVars>
  <w:rsids>
    <w:rsidRoot w:val="00D923F3"/>
    <w:rsid w:val="00010C20"/>
    <w:rsid w:val="00024BB3"/>
    <w:rsid w:val="0007680C"/>
    <w:rsid w:val="000B412C"/>
    <w:rsid w:val="000D0DBB"/>
    <w:rsid w:val="000E5546"/>
    <w:rsid w:val="00122BD3"/>
    <w:rsid w:val="00123B9B"/>
    <w:rsid w:val="00133D34"/>
    <w:rsid w:val="00143B79"/>
    <w:rsid w:val="00152AEA"/>
    <w:rsid w:val="0015315C"/>
    <w:rsid w:val="0015488D"/>
    <w:rsid w:val="00223BFA"/>
    <w:rsid w:val="002D25AF"/>
    <w:rsid w:val="00301A21"/>
    <w:rsid w:val="00320B50"/>
    <w:rsid w:val="00391F97"/>
    <w:rsid w:val="00395B7A"/>
    <w:rsid w:val="003C71EB"/>
    <w:rsid w:val="00433D51"/>
    <w:rsid w:val="004A0CED"/>
    <w:rsid w:val="004D4889"/>
    <w:rsid w:val="00544249"/>
    <w:rsid w:val="00563012"/>
    <w:rsid w:val="00595434"/>
    <w:rsid w:val="005A65FA"/>
    <w:rsid w:val="005D74EE"/>
    <w:rsid w:val="00666343"/>
    <w:rsid w:val="00693565"/>
    <w:rsid w:val="006F77CC"/>
    <w:rsid w:val="00712459"/>
    <w:rsid w:val="00784D1B"/>
    <w:rsid w:val="007D3A62"/>
    <w:rsid w:val="008455EC"/>
    <w:rsid w:val="00865821"/>
    <w:rsid w:val="0087196A"/>
    <w:rsid w:val="00890F43"/>
    <w:rsid w:val="008C7200"/>
    <w:rsid w:val="009004FD"/>
    <w:rsid w:val="0097121D"/>
    <w:rsid w:val="009C1CA5"/>
    <w:rsid w:val="009D51FC"/>
    <w:rsid w:val="009D5C6B"/>
    <w:rsid w:val="009F3DDF"/>
    <w:rsid w:val="00A12489"/>
    <w:rsid w:val="00A4249C"/>
    <w:rsid w:val="00AB6FE2"/>
    <w:rsid w:val="00B00722"/>
    <w:rsid w:val="00B27638"/>
    <w:rsid w:val="00B30207"/>
    <w:rsid w:val="00B424B4"/>
    <w:rsid w:val="00B4450F"/>
    <w:rsid w:val="00B605DE"/>
    <w:rsid w:val="00B7229A"/>
    <w:rsid w:val="00BA3043"/>
    <w:rsid w:val="00BB3DBB"/>
    <w:rsid w:val="00BE7834"/>
    <w:rsid w:val="00C4114E"/>
    <w:rsid w:val="00C46AE5"/>
    <w:rsid w:val="00C57B7B"/>
    <w:rsid w:val="00C74C85"/>
    <w:rsid w:val="00D10108"/>
    <w:rsid w:val="00D923F3"/>
    <w:rsid w:val="00DC6FC1"/>
    <w:rsid w:val="00DE1230"/>
    <w:rsid w:val="00DE5535"/>
    <w:rsid w:val="00E24FB6"/>
    <w:rsid w:val="00E651C6"/>
    <w:rsid w:val="00EE52BD"/>
    <w:rsid w:val="00F10E90"/>
    <w:rsid w:val="00F440B3"/>
    <w:rsid w:val="00FA5F7A"/>
    <w:rsid w:val="00FC7360"/>
    <w:rsid w:val="00FF2B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DC10"/>
  <w15:docId w15:val="{934F8543-C5FD-4F15-8226-B914139D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hivatkozs">
    <w:name w:val="Hyperlink"/>
    <w:basedOn w:val="Bekezdsalapbettpusa"/>
    <w:uiPriority w:val="99"/>
    <w:unhideWhenUsed/>
    <w:rsid w:val="00F10E90"/>
    <w:rPr>
      <w:color w:val="0000FF" w:themeColor="hyperlink"/>
      <w:u w:val="single"/>
    </w:rPr>
  </w:style>
  <w:style w:type="paragraph" w:customStyle="1" w:styleId="EndNoteBibliographyTitle">
    <w:name w:val="EndNote Bibliography Title"/>
    <w:basedOn w:val="Norml"/>
    <w:link w:val="EndNoteBibliographyTitleChar"/>
    <w:rsid w:val="009004FD"/>
    <w:pPr>
      <w:jc w:val="center"/>
    </w:pPr>
    <w:rPr>
      <w:noProof/>
      <w:lang w:val="hu-HU"/>
    </w:rPr>
  </w:style>
  <w:style w:type="character" w:customStyle="1" w:styleId="EndNoteBibliographyTitleChar">
    <w:name w:val="EndNote Bibliography Title Char"/>
    <w:basedOn w:val="Bekezdsalapbettpusa"/>
    <w:link w:val="EndNoteBibliographyTitle"/>
    <w:rsid w:val="009004FD"/>
    <w:rPr>
      <w:noProof/>
      <w:lang w:val="hu-HU"/>
    </w:rPr>
  </w:style>
  <w:style w:type="paragraph" w:customStyle="1" w:styleId="EndNoteBibliography">
    <w:name w:val="EndNote Bibliography"/>
    <w:basedOn w:val="Norml"/>
    <w:link w:val="EndNoteBibliographyChar"/>
    <w:rsid w:val="009004FD"/>
    <w:pPr>
      <w:spacing w:line="240" w:lineRule="auto"/>
    </w:pPr>
    <w:rPr>
      <w:noProof/>
      <w:lang w:val="hu-HU"/>
    </w:rPr>
  </w:style>
  <w:style w:type="character" w:customStyle="1" w:styleId="EndNoteBibliographyChar">
    <w:name w:val="EndNote Bibliography Char"/>
    <w:basedOn w:val="Bekezdsalapbettpusa"/>
    <w:link w:val="EndNoteBibliography"/>
    <w:rsid w:val="009004FD"/>
    <w:rPr>
      <w:noProof/>
      <w:lang w:val="hu-HU"/>
    </w:rPr>
  </w:style>
  <w:style w:type="paragraph" w:styleId="Kpalrs">
    <w:name w:val="caption"/>
    <w:basedOn w:val="Norml"/>
    <w:next w:val="Norml"/>
    <w:uiPriority w:val="35"/>
    <w:unhideWhenUsed/>
    <w:qFormat/>
    <w:rsid w:val="00FF2B43"/>
    <w:pPr>
      <w:spacing w:after="200" w:line="240" w:lineRule="auto"/>
    </w:pPr>
    <w:rPr>
      <w:rFonts w:ascii="Times New Roman" w:eastAsiaTheme="minorHAnsi" w:hAnsi="Times New Roman" w:cstheme="minorBidi"/>
      <w:i/>
      <w:iCs/>
      <w:color w:val="1F497D" w:themeColor="text2"/>
      <w:sz w:val="18"/>
      <w:szCs w:val="18"/>
      <w:lang w:val="en-US" w:eastAsia="en-US"/>
    </w:rPr>
  </w:style>
  <w:style w:type="table" w:styleId="Rcsostblzat">
    <w:name w:val="Table Grid"/>
    <w:basedOn w:val="Normltblzat"/>
    <w:uiPriority w:val="39"/>
    <w:rsid w:val="00FF2B43"/>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9C1CA5"/>
    <w:rPr>
      <w:color w:val="808080"/>
    </w:rPr>
  </w:style>
  <w:style w:type="character" w:styleId="Jegyzethivatkozs">
    <w:name w:val="annotation reference"/>
    <w:basedOn w:val="Bekezdsalapbettpusa"/>
    <w:uiPriority w:val="99"/>
    <w:semiHidden/>
    <w:unhideWhenUsed/>
    <w:rsid w:val="008C7200"/>
    <w:rPr>
      <w:sz w:val="16"/>
      <w:szCs w:val="16"/>
    </w:rPr>
  </w:style>
  <w:style w:type="paragraph" w:styleId="Jegyzetszveg">
    <w:name w:val="annotation text"/>
    <w:basedOn w:val="Norml"/>
    <w:link w:val="JegyzetszvegChar"/>
    <w:uiPriority w:val="99"/>
    <w:semiHidden/>
    <w:unhideWhenUsed/>
    <w:rsid w:val="008C7200"/>
    <w:pPr>
      <w:spacing w:line="240" w:lineRule="auto"/>
    </w:pPr>
    <w:rPr>
      <w:sz w:val="20"/>
      <w:szCs w:val="20"/>
    </w:rPr>
  </w:style>
  <w:style w:type="character" w:customStyle="1" w:styleId="JegyzetszvegChar">
    <w:name w:val="Jegyzetszöveg Char"/>
    <w:basedOn w:val="Bekezdsalapbettpusa"/>
    <w:link w:val="Jegyzetszveg"/>
    <w:uiPriority w:val="99"/>
    <w:semiHidden/>
    <w:rsid w:val="008C7200"/>
    <w:rPr>
      <w:sz w:val="20"/>
      <w:szCs w:val="20"/>
    </w:rPr>
  </w:style>
  <w:style w:type="paragraph" w:styleId="Megjegyzstrgya">
    <w:name w:val="annotation subject"/>
    <w:basedOn w:val="Jegyzetszveg"/>
    <w:next w:val="Jegyzetszveg"/>
    <w:link w:val="MegjegyzstrgyaChar"/>
    <w:uiPriority w:val="99"/>
    <w:semiHidden/>
    <w:unhideWhenUsed/>
    <w:rsid w:val="008C7200"/>
    <w:rPr>
      <w:b/>
      <w:bCs/>
    </w:rPr>
  </w:style>
  <w:style w:type="character" w:customStyle="1" w:styleId="MegjegyzstrgyaChar">
    <w:name w:val="Megjegyzés tárgya Char"/>
    <w:basedOn w:val="JegyzetszvegChar"/>
    <w:link w:val="Megjegyzstrgya"/>
    <w:uiPriority w:val="99"/>
    <w:semiHidden/>
    <w:rsid w:val="008C7200"/>
    <w:rPr>
      <w:b/>
      <w:bCs/>
      <w:sz w:val="20"/>
      <w:szCs w:val="20"/>
    </w:rPr>
  </w:style>
  <w:style w:type="paragraph" w:styleId="Buborkszveg">
    <w:name w:val="Balloon Text"/>
    <w:basedOn w:val="Norml"/>
    <w:link w:val="BuborkszvegChar"/>
    <w:uiPriority w:val="99"/>
    <w:semiHidden/>
    <w:unhideWhenUsed/>
    <w:rsid w:val="008C7200"/>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C7200"/>
    <w:rPr>
      <w:rFonts w:ascii="Segoe UI" w:hAnsi="Segoe UI" w:cs="Segoe UI"/>
      <w:sz w:val="18"/>
      <w:szCs w:val="18"/>
    </w:rPr>
  </w:style>
  <w:style w:type="paragraph" w:styleId="Vltozat">
    <w:name w:val="Revision"/>
    <w:hidden/>
    <w:uiPriority w:val="99"/>
    <w:semiHidden/>
    <w:rsid w:val="00FC736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rai.org/cr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srai.org/credit/" TargetMode="External"/><Relationship Id="rId12" Type="http://schemas.openxmlformats.org/officeDocument/2006/relationships/hyperlink" Target="https://doi.org/10.1002/lpor.2020002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i.org/10.1016/j.physrep.2019.09.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ture.com/srep/journal-policies/editorial-policies" TargetMode="External"/><Relationship Id="rId4" Type="http://schemas.openxmlformats.org/officeDocument/2006/relationships/settings" Target="settings.xml"/><Relationship Id="rId9" Type="http://schemas.openxmlformats.org/officeDocument/2006/relationships/hyperlink" Target="http://www.nature.com/authors/editorial_policies/authorship.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599F8-D79F-4760-890D-000B3CFF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2577</TotalTime>
  <Pages>11</Pages>
  <Words>6842</Words>
  <Characters>47214</Characters>
  <Application>Microsoft Office Word</Application>
  <DocSecurity>0</DocSecurity>
  <Lines>393</Lines>
  <Paragraphs>107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Pecs</dc:creator>
  <cp:lastModifiedBy>Illés Gergő</cp:lastModifiedBy>
  <cp:revision>40</cp:revision>
  <dcterms:created xsi:type="dcterms:W3CDTF">2022-09-07T08:15:00Z</dcterms:created>
  <dcterms:modified xsi:type="dcterms:W3CDTF">2022-11-23T11:40:00Z</dcterms:modified>
</cp:coreProperties>
</file>